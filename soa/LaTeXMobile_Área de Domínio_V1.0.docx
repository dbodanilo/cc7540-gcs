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7CC0DAE" w14:textId="77777777" w:rsidR="002101E2" w:rsidRDefault="002101E2">
      <w:pPr>
        <w:pStyle w:val="Corpodetexto"/>
      </w:pPr>
    </w:p>
    <w:p w14:paraId="7A359E7B" w14:textId="77777777" w:rsidR="002101E2" w:rsidRDefault="002101E2">
      <w:pPr>
        <w:jc w:val="center"/>
        <w:rPr>
          <w:sz w:val="40"/>
          <w:lang w:val="pt-BR"/>
        </w:rPr>
      </w:pPr>
    </w:p>
    <w:p w14:paraId="760DBF74" w14:textId="77777777" w:rsidR="002101E2" w:rsidRDefault="002101E2">
      <w:pPr>
        <w:jc w:val="center"/>
        <w:rPr>
          <w:sz w:val="40"/>
          <w:lang w:val="pt-BR"/>
        </w:rPr>
      </w:pPr>
    </w:p>
    <w:p w14:paraId="0876BF34" w14:textId="77777777" w:rsidR="002101E2" w:rsidRDefault="002101E2">
      <w:pPr>
        <w:jc w:val="center"/>
        <w:rPr>
          <w:sz w:val="40"/>
          <w:lang w:val="pt-BR"/>
        </w:rPr>
      </w:pPr>
    </w:p>
    <w:p w14:paraId="4E91DD52" w14:textId="77777777" w:rsidR="003474F5" w:rsidRPr="00977849" w:rsidRDefault="003474F5" w:rsidP="003474F5">
      <w:pPr>
        <w:jc w:val="center"/>
        <w:rPr>
          <w:sz w:val="40"/>
          <w:lang w:val="pt-BR"/>
        </w:rPr>
      </w:pPr>
    </w:p>
    <w:p w14:paraId="4CE46BCE" w14:textId="77777777" w:rsidR="003474F5" w:rsidRDefault="003474F5" w:rsidP="003474F5">
      <w:pPr>
        <w:pStyle w:val="Corpodetexto"/>
      </w:pPr>
    </w:p>
    <w:p w14:paraId="72088F94" w14:textId="77777777" w:rsidR="003474F5" w:rsidRDefault="00023B14" w:rsidP="003474F5">
      <w:pPr>
        <w:jc w:val="center"/>
        <w:rPr>
          <w:b/>
          <w:sz w:val="44"/>
          <w:szCs w:val="44"/>
          <w:lang w:val="pt-BR"/>
        </w:rPr>
      </w:pPr>
      <w:r>
        <w:rPr>
          <w:b/>
          <w:sz w:val="44"/>
          <w:szCs w:val="44"/>
          <w:lang w:val="pt-BR"/>
        </w:rPr>
        <w:t xml:space="preserve">Área </w:t>
      </w:r>
      <w:r w:rsidR="00654A01">
        <w:rPr>
          <w:b/>
          <w:sz w:val="44"/>
          <w:szCs w:val="44"/>
          <w:lang w:val="pt-BR"/>
        </w:rPr>
        <w:t>de Domínio</w:t>
      </w:r>
    </w:p>
    <w:p w14:paraId="4D79277C" w14:textId="77777777" w:rsidR="00023B14" w:rsidRDefault="00023B14" w:rsidP="003474F5">
      <w:pPr>
        <w:jc w:val="center"/>
        <w:rPr>
          <w:b/>
          <w:sz w:val="44"/>
          <w:szCs w:val="44"/>
          <w:lang w:val="pt-BR"/>
        </w:rPr>
      </w:pPr>
    </w:p>
    <w:p w14:paraId="3BECB0AA" w14:textId="77777777" w:rsidR="00023B14" w:rsidRDefault="00023B14" w:rsidP="003474F5">
      <w:pPr>
        <w:jc w:val="center"/>
        <w:rPr>
          <w:b/>
          <w:sz w:val="44"/>
          <w:szCs w:val="44"/>
          <w:lang w:val="pt-BR"/>
        </w:rPr>
      </w:pPr>
    </w:p>
    <w:p w14:paraId="645CE416" w14:textId="2ED2A650" w:rsidR="0DED0B8E" w:rsidRDefault="0DED0B8E" w:rsidP="171D2D84">
      <w:pPr>
        <w:spacing w:line="259" w:lineRule="auto"/>
        <w:jc w:val="center"/>
        <w:rPr>
          <w:b/>
          <w:bCs/>
          <w:lang w:val="pt-BR"/>
        </w:rPr>
      </w:pPr>
      <w:r w:rsidRPr="171D2D84">
        <w:rPr>
          <w:b/>
          <w:bCs/>
          <w:sz w:val="44"/>
          <w:szCs w:val="44"/>
          <w:lang w:val="pt-BR"/>
        </w:rPr>
        <w:t>P</w:t>
      </w:r>
      <w:r w:rsidR="6C9D7AA1" w:rsidRPr="171D2D84">
        <w:rPr>
          <w:b/>
          <w:bCs/>
          <w:sz w:val="44"/>
          <w:szCs w:val="44"/>
          <w:lang w:val="pt-BR"/>
        </w:rPr>
        <w:t xml:space="preserve">rocessamento </w:t>
      </w:r>
      <w:r w:rsidR="0C65E318" w:rsidRPr="171D2D84">
        <w:rPr>
          <w:b/>
          <w:bCs/>
          <w:sz w:val="44"/>
          <w:szCs w:val="44"/>
          <w:lang w:val="pt-BR"/>
        </w:rPr>
        <w:t>Digital</w:t>
      </w:r>
      <w:r w:rsidRPr="171D2D84">
        <w:rPr>
          <w:b/>
          <w:bCs/>
          <w:sz w:val="44"/>
          <w:szCs w:val="44"/>
          <w:lang w:val="pt-BR"/>
        </w:rPr>
        <w:t xml:space="preserve"> de Texto</w:t>
      </w:r>
      <w:r w:rsidR="132906F5" w:rsidRPr="171D2D84">
        <w:rPr>
          <w:b/>
          <w:bCs/>
          <w:sz w:val="44"/>
          <w:szCs w:val="44"/>
          <w:lang w:val="pt-BR"/>
        </w:rPr>
        <w:t>s</w:t>
      </w:r>
    </w:p>
    <w:p w14:paraId="4330B5DE" w14:textId="77777777" w:rsidR="003474F5" w:rsidRPr="00977849" w:rsidRDefault="003474F5" w:rsidP="003474F5">
      <w:pPr>
        <w:rPr>
          <w:lang w:val="pt-BR"/>
        </w:rPr>
      </w:pPr>
    </w:p>
    <w:tbl>
      <w:tblPr>
        <w:tblpPr w:leftFromText="181" w:rightFromText="181" w:tblpXSpec="center" w:tblpYSpec="bottom"/>
        <w:tblOverlap w:val="never"/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3474F5" w:rsidRPr="00977849" w14:paraId="2B7760E7" w14:textId="77777777" w:rsidTr="171D2D84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093E552F" w14:textId="7CA8B2AF" w:rsidR="003474F5" w:rsidRPr="00977849" w:rsidRDefault="003474F5" w:rsidP="171D2D84">
            <w:pPr>
              <w:rPr>
                <w:lang w:val="pt-BR"/>
              </w:rPr>
            </w:pPr>
            <w:r w:rsidRPr="171D2D84">
              <w:rPr>
                <w:lang w:val="pt-BR"/>
              </w:rPr>
              <w:t xml:space="preserve">Autores: </w:t>
            </w:r>
            <w:r w:rsidR="666A1F18" w:rsidRPr="171D2D84">
              <w:rPr>
                <w:lang w:val="pt-BR"/>
              </w:rPr>
              <w:t xml:space="preserve">Danilo Bizarria de Oliveira e </w:t>
            </w:r>
          </w:p>
          <w:p w14:paraId="3EBDD2AD" w14:textId="2263A6C2" w:rsidR="003474F5" w:rsidRPr="00977849" w:rsidRDefault="666A1F18" w:rsidP="007E2C5A">
            <w:pPr>
              <w:rPr>
                <w:lang w:val="pt-BR"/>
              </w:rPr>
            </w:pPr>
            <w:r w:rsidRPr="171D2D84">
              <w:rPr>
                <w:lang w:val="pt-BR"/>
              </w:rPr>
              <w:t xml:space="preserve">Geraldo Lucas F. do Amaral </w:t>
            </w:r>
          </w:p>
          <w:p w14:paraId="13481D34" w14:textId="77777777" w:rsidR="003474F5" w:rsidRPr="00977849" w:rsidRDefault="003474F5" w:rsidP="007E2C5A">
            <w:pPr>
              <w:rPr>
                <w:sz w:val="28"/>
                <w:lang w:val="pt-BR"/>
              </w:rPr>
            </w:pP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50950C03" w14:textId="77777777" w:rsidR="003474F5" w:rsidRPr="009108DD" w:rsidRDefault="003474F5" w:rsidP="007E2C5A">
            <w:r w:rsidRPr="00977849">
              <w:rPr>
                <w:lang w:val="pt-BR"/>
              </w:rPr>
              <w:t>Data de emissão</w:t>
            </w:r>
            <w:r w:rsidRPr="009108DD">
              <w:t>:</w:t>
            </w:r>
          </w:p>
          <w:p w14:paraId="00FAAACE" w14:textId="00D4F59E" w:rsidR="003474F5" w:rsidRPr="00977849" w:rsidRDefault="6F78B1FF" w:rsidP="171D2D84">
            <w:pPr>
              <w:jc w:val="right"/>
              <w:rPr>
                <w:sz w:val="28"/>
                <w:szCs w:val="28"/>
                <w:lang w:val="pt-BR"/>
              </w:rPr>
            </w:pPr>
            <w:r w:rsidRPr="171D2D84">
              <w:rPr>
                <w:sz w:val="28"/>
                <w:szCs w:val="28"/>
                <w:lang w:val="pt-BR"/>
              </w:rPr>
              <w:t>09/08/2021</w:t>
            </w:r>
          </w:p>
        </w:tc>
      </w:tr>
      <w:tr w:rsidR="003474F5" w:rsidRPr="00977849" w14:paraId="187C528B" w14:textId="77777777" w:rsidTr="171D2D84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1DCD3D03" w14:textId="77777777" w:rsidR="003474F5" w:rsidRPr="00977849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>Revisor:</w:t>
            </w:r>
          </w:p>
          <w:p w14:paraId="65AA58D1" w14:textId="4C85CE9B" w:rsidR="003474F5" w:rsidRPr="00977849" w:rsidRDefault="0086703B" w:rsidP="007E2C5A">
            <w:pPr>
              <w:rPr>
                <w:sz w:val="28"/>
                <w:lang w:val="pt-BR"/>
              </w:rPr>
            </w:pPr>
            <w:ins w:id="0" w:author="Marco Isaias Alayo Chavez" w:date="2021-08-15T16:51:00Z">
              <w:r>
                <w:rPr>
                  <w:sz w:val="28"/>
                  <w:lang w:val="pt-BR"/>
                </w:rPr>
                <w:t xml:space="preserve">Gabriela Barbaran </w:t>
              </w:r>
            </w:ins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531E3F60" w14:textId="77777777" w:rsidR="003474F5" w:rsidRPr="00977849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>Data de revisão</w:t>
            </w:r>
          </w:p>
          <w:p w14:paraId="4A72282E" w14:textId="4497033C" w:rsidR="003474F5" w:rsidRPr="00977849" w:rsidRDefault="0086703B" w:rsidP="007E2C5A">
            <w:pPr>
              <w:jc w:val="right"/>
              <w:rPr>
                <w:sz w:val="28"/>
                <w:lang w:val="pt-BR"/>
              </w:rPr>
            </w:pPr>
            <w:ins w:id="1" w:author="Marco Isaias Alayo Chavez" w:date="2021-08-15T16:51:00Z">
              <w:r>
                <w:rPr>
                  <w:sz w:val="28"/>
                  <w:lang w:val="pt-BR"/>
                </w:rPr>
                <w:t>15/08/2021</w:t>
              </w:r>
            </w:ins>
          </w:p>
        </w:tc>
      </w:tr>
    </w:tbl>
    <w:p w14:paraId="74774C33" w14:textId="77777777" w:rsidR="003474F5" w:rsidRPr="00977849" w:rsidRDefault="003474F5" w:rsidP="003474F5">
      <w:pPr>
        <w:jc w:val="center"/>
        <w:rPr>
          <w:b/>
          <w:lang w:val="pt-BR"/>
        </w:rPr>
      </w:pPr>
      <w:r>
        <w:rPr>
          <w:b/>
          <w:lang w:val="pt-BR"/>
        </w:rPr>
        <w:br w:type="page"/>
      </w:r>
      <w:r w:rsidRPr="00977849">
        <w:rPr>
          <w:b/>
          <w:lang w:val="pt-BR"/>
        </w:rPr>
        <w:lastRenderedPageBreak/>
        <w:t>FOLHA DE CONTROLE DE REVISÕES</w:t>
      </w:r>
    </w:p>
    <w:p w14:paraId="1FB33917" w14:textId="77777777" w:rsidR="003474F5" w:rsidRPr="00977849" w:rsidRDefault="003474F5" w:rsidP="003474F5">
      <w:pPr>
        <w:rPr>
          <w:lang w:val="pt-BR"/>
        </w:rPr>
      </w:pPr>
    </w:p>
    <w:p w14:paraId="39A1E4DF" w14:textId="77777777" w:rsidR="003474F5" w:rsidRPr="00977849" w:rsidRDefault="003474F5" w:rsidP="003474F5">
      <w:pPr>
        <w:rPr>
          <w:lang w:val="pt-BR"/>
        </w:rPr>
      </w:pPr>
    </w:p>
    <w:p w14:paraId="12D61DB9" w14:textId="77777777" w:rsidR="003474F5" w:rsidRPr="00977849" w:rsidRDefault="003474F5" w:rsidP="003474F5">
      <w:pPr>
        <w:rPr>
          <w:lang w:val="pt-BR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3474F5" w:rsidRPr="00977849" w14:paraId="4C34FDBC" w14:textId="77777777" w:rsidTr="171D2D84">
        <w:trPr>
          <w:trHeight w:val="480"/>
        </w:trPr>
        <w:tc>
          <w:tcPr>
            <w:tcW w:w="1460" w:type="dxa"/>
            <w:vAlign w:val="center"/>
          </w:tcPr>
          <w:p w14:paraId="3B3F0C76" w14:textId="77777777" w:rsidR="003474F5" w:rsidRPr="00977849" w:rsidRDefault="003474F5" w:rsidP="007E2C5A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Número da versão</w:t>
            </w:r>
          </w:p>
        </w:tc>
        <w:tc>
          <w:tcPr>
            <w:tcW w:w="1500" w:type="dxa"/>
            <w:vAlign w:val="center"/>
          </w:tcPr>
          <w:p w14:paraId="7CCDE4ED" w14:textId="77777777" w:rsidR="003474F5" w:rsidRPr="00977849" w:rsidRDefault="003474F5" w:rsidP="007E2C5A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Data de emissão</w:t>
            </w:r>
          </w:p>
        </w:tc>
        <w:tc>
          <w:tcPr>
            <w:tcW w:w="6580" w:type="dxa"/>
            <w:vAlign w:val="center"/>
          </w:tcPr>
          <w:p w14:paraId="01D4650B" w14:textId="77777777" w:rsidR="003474F5" w:rsidRPr="00977849" w:rsidRDefault="003474F5" w:rsidP="007E2C5A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Registro de modificações</w:t>
            </w:r>
          </w:p>
        </w:tc>
      </w:tr>
      <w:tr w:rsidR="003474F5" w:rsidRPr="00FA5C6E" w14:paraId="6A1A822F" w14:textId="77777777" w:rsidTr="171D2D84">
        <w:trPr>
          <w:trHeight w:val="480"/>
        </w:trPr>
        <w:tc>
          <w:tcPr>
            <w:tcW w:w="1460" w:type="dxa"/>
            <w:vAlign w:val="center"/>
          </w:tcPr>
          <w:p w14:paraId="27F6EB9E" w14:textId="13A61550" w:rsidR="003474F5" w:rsidRPr="00977849" w:rsidRDefault="27B700CD" w:rsidP="171D2D84">
            <w:pPr>
              <w:rPr>
                <w:sz w:val="20"/>
                <w:szCs w:val="20"/>
              </w:rPr>
            </w:pPr>
            <w:r w:rsidRPr="171D2D84">
              <w:rPr>
                <w:sz w:val="20"/>
                <w:szCs w:val="20"/>
              </w:rPr>
              <w:t>1.0</w:t>
            </w:r>
          </w:p>
        </w:tc>
        <w:tc>
          <w:tcPr>
            <w:tcW w:w="1500" w:type="dxa"/>
            <w:vAlign w:val="center"/>
          </w:tcPr>
          <w:p w14:paraId="46B9E078" w14:textId="3102C45E" w:rsidR="003474F5" w:rsidRPr="00977849" w:rsidRDefault="05BFDF8E" w:rsidP="171D2D84">
            <w:pPr>
              <w:rPr>
                <w:lang w:val="pt-BR"/>
              </w:rPr>
            </w:pPr>
            <w:r w:rsidRPr="171D2D84">
              <w:rPr>
                <w:sz w:val="28"/>
                <w:szCs w:val="28"/>
                <w:lang w:val="pt-BR"/>
              </w:rPr>
              <w:t>09/08/2021</w:t>
            </w:r>
          </w:p>
        </w:tc>
        <w:tc>
          <w:tcPr>
            <w:tcW w:w="6580" w:type="dxa"/>
            <w:vAlign w:val="center"/>
          </w:tcPr>
          <w:p w14:paraId="63E52DCA" w14:textId="0DE294F3" w:rsidR="003474F5" w:rsidRPr="00FA5C6E" w:rsidRDefault="05BFDF8E" w:rsidP="171D2D84">
            <w:pPr>
              <w:rPr>
                <w:sz w:val="20"/>
                <w:szCs w:val="20"/>
                <w:lang w:val="pt-BR"/>
              </w:rPr>
            </w:pPr>
            <w:r w:rsidRPr="00FA5C6E">
              <w:rPr>
                <w:sz w:val="20"/>
                <w:szCs w:val="20"/>
                <w:lang w:val="pt-BR"/>
              </w:rPr>
              <w:t xml:space="preserve"> Descrição do Domínio do Projeto</w:t>
            </w:r>
          </w:p>
        </w:tc>
      </w:tr>
      <w:tr w:rsidR="003474F5" w:rsidRPr="00FA5C6E" w14:paraId="537F484F" w14:textId="77777777" w:rsidTr="171D2D84">
        <w:trPr>
          <w:trHeight w:val="480"/>
        </w:trPr>
        <w:tc>
          <w:tcPr>
            <w:tcW w:w="1460" w:type="dxa"/>
            <w:vAlign w:val="center"/>
          </w:tcPr>
          <w:p w14:paraId="1601432E" w14:textId="77777777" w:rsidR="003474F5" w:rsidRPr="00FA5C6E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497B0A16" w14:textId="77777777" w:rsidR="003474F5" w:rsidRPr="00FA5C6E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103EC7AF" w14:textId="77777777" w:rsidR="003474F5" w:rsidRPr="00FA5C6E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FA5C6E" w14:paraId="5934DB62" w14:textId="77777777" w:rsidTr="171D2D84">
        <w:trPr>
          <w:trHeight w:val="480"/>
        </w:trPr>
        <w:tc>
          <w:tcPr>
            <w:tcW w:w="1460" w:type="dxa"/>
            <w:vAlign w:val="center"/>
          </w:tcPr>
          <w:p w14:paraId="5505E054" w14:textId="77777777" w:rsidR="003474F5" w:rsidRPr="00FA5C6E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5D7BEA5A" w14:textId="77777777" w:rsidR="003474F5" w:rsidRPr="00FA5C6E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75DA77DA" w14:textId="77777777" w:rsidR="003474F5" w:rsidRPr="00FA5C6E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FA5C6E" w14:paraId="7E9BC6BA" w14:textId="77777777" w:rsidTr="171D2D84">
        <w:trPr>
          <w:trHeight w:val="480"/>
        </w:trPr>
        <w:tc>
          <w:tcPr>
            <w:tcW w:w="1460" w:type="dxa"/>
            <w:vAlign w:val="center"/>
          </w:tcPr>
          <w:p w14:paraId="5BD11BBC" w14:textId="77777777" w:rsidR="003474F5" w:rsidRPr="00FA5C6E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0021F309" w14:textId="77777777" w:rsidR="003474F5" w:rsidRPr="00FA5C6E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31755DC9" w14:textId="77777777" w:rsidR="003474F5" w:rsidRPr="00FA5C6E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FA5C6E" w14:paraId="0856571E" w14:textId="77777777" w:rsidTr="171D2D84">
        <w:trPr>
          <w:trHeight w:val="480"/>
        </w:trPr>
        <w:tc>
          <w:tcPr>
            <w:tcW w:w="1460" w:type="dxa"/>
            <w:vAlign w:val="center"/>
          </w:tcPr>
          <w:p w14:paraId="3923CC93" w14:textId="77777777" w:rsidR="003474F5" w:rsidRPr="00FA5C6E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2D6BF8BF" w14:textId="77777777" w:rsidR="003474F5" w:rsidRPr="00FA5C6E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22328CF5" w14:textId="77777777" w:rsidR="003474F5" w:rsidRPr="00FA5C6E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FA5C6E" w14:paraId="797CF9E6" w14:textId="77777777" w:rsidTr="171D2D84">
        <w:trPr>
          <w:trHeight w:val="480"/>
        </w:trPr>
        <w:tc>
          <w:tcPr>
            <w:tcW w:w="1460" w:type="dxa"/>
            <w:vAlign w:val="center"/>
          </w:tcPr>
          <w:p w14:paraId="7358D1A4" w14:textId="77777777" w:rsidR="003474F5" w:rsidRPr="00FA5C6E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316F862D" w14:textId="77777777" w:rsidR="003474F5" w:rsidRPr="00FA5C6E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1E7B4118" w14:textId="77777777" w:rsidR="003474F5" w:rsidRPr="00FA5C6E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FA5C6E" w14:paraId="34C3D3B2" w14:textId="77777777" w:rsidTr="171D2D84">
        <w:trPr>
          <w:trHeight w:val="480"/>
        </w:trPr>
        <w:tc>
          <w:tcPr>
            <w:tcW w:w="1460" w:type="dxa"/>
            <w:vAlign w:val="center"/>
          </w:tcPr>
          <w:p w14:paraId="4A8BF7FF" w14:textId="77777777" w:rsidR="003474F5" w:rsidRPr="00FA5C6E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76B5CCD2" w14:textId="77777777" w:rsidR="003474F5" w:rsidRPr="00FA5C6E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377F96AA" w14:textId="77777777" w:rsidR="003474F5" w:rsidRPr="00FA5C6E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FA5C6E" w14:paraId="0EBE89F1" w14:textId="77777777" w:rsidTr="171D2D84">
        <w:trPr>
          <w:trHeight w:val="480"/>
        </w:trPr>
        <w:tc>
          <w:tcPr>
            <w:tcW w:w="1460" w:type="dxa"/>
            <w:vAlign w:val="center"/>
          </w:tcPr>
          <w:p w14:paraId="579D28A2" w14:textId="77777777" w:rsidR="003474F5" w:rsidRPr="00FA5C6E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432CA7F1" w14:textId="77777777" w:rsidR="003474F5" w:rsidRPr="00FA5C6E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2333A145" w14:textId="77777777" w:rsidR="003474F5" w:rsidRPr="00FA5C6E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FA5C6E" w14:paraId="6564CFFC" w14:textId="77777777" w:rsidTr="171D2D84">
        <w:trPr>
          <w:trHeight w:val="480"/>
        </w:trPr>
        <w:tc>
          <w:tcPr>
            <w:tcW w:w="1460" w:type="dxa"/>
            <w:vAlign w:val="center"/>
          </w:tcPr>
          <w:p w14:paraId="3EBEAD08" w14:textId="77777777" w:rsidR="003474F5" w:rsidRPr="00FA5C6E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3400D483" w14:textId="77777777" w:rsidR="003474F5" w:rsidRPr="00FA5C6E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1EE57FCE" w14:textId="77777777" w:rsidR="003474F5" w:rsidRPr="00FA5C6E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FA5C6E" w14:paraId="762B045F" w14:textId="77777777" w:rsidTr="171D2D84">
        <w:trPr>
          <w:trHeight w:val="480"/>
        </w:trPr>
        <w:tc>
          <w:tcPr>
            <w:tcW w:w="1460" w:type="dxa"/>
            <w:vAlign w:val="center"/>
          </w:tcPr>
          <w:p w14:paraId="678BE1B1" w14:textId="77777777" w:rsidR="003474F5" w:rsidRPr="00FA5C6E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7C5E39C2" w14:textId="77777777" w:rsidR="003474F5" w:rsidRPr="00FA5C6E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45DACE59" w14:textId="77777777" w:rsidR="003474F5" w:rsidRPr="00FA5C6E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FA5C6E" w14:paraId="21EB8F6B" w14:textId="77777777" w:rsidTr="171D2D84">
        <w:trPr>
          <w:trHeight w:val="480"/>
        </w:trPr>
        <w:tc>
          <w:tcPr>
            <w:tcW w:w="1460" w:type="dxa"/>
            <w:vAlign w:val="center"/>
          </w:tcPr>
          <w:p w14:paraId="6B539AC2" w14:textId="77777777" w:rsidR="003474F5" w:rsidRPr="00FA5C6E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0164F433" w14:textId="77777777" w:rsidR="003474F5" w:rsidRPr="00FA5C6E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18F8F569" w14:textId="77777777" w:rsidR="003474F5" w:rsidRPr="00FA5C6E" w:rsidRDefault="003474F5" w:rsidP="007E2C5A">
            <w:pPr>
              <w:rPr>
                <w:sz w:val="20"/>
                <w:lang w:val="pt-BR"/>
              </w:rPr>
            </w:pPr>
          </w:p>
        </w:tc>
      </w:tr>
    </w:tbl>
    <w:p w14:paraId="64E9CBC8" w14:textId="77777777" w:rsidR="003474F5" w:rsidRPr="009108DD" w:rsidRDefault="003474F5" w:rsidP="003474F5">
      <w:pPr>
        <w:pStyle w:val="Ttulo"/>
      </w:pPr>
    </w:p>
    <w:p w14:paraId="783B99EC" w14:textId="77777777" w:rsidR="003474F5" w:rsidRPr="009108DD" w:rsidRDefault="003474F5" w:rsidP="003474F5">
      <w:pPr>
        <w:pStyle w:val="Ttulo"/>
      </w:pPr>
    </w:p>
    <w:p w14:paraId="218CE839" w14:textId="77777777" w:rsidR="003474F5" w:rsidRPr="009108DD" w:rsidRDefault="003474F5" w:rsidP="003474F5">
      <w:pPr>
        <w:pStyle w:val="Ttulo"/>
      </w:pPr>
    </w:p>
    <w:p w14:paraId="35B5A55B" w14:textId="77777777" w:rsidR="003474F5" w:rsidRPr="009108DD" w:rsidRDefault="003474F5" w:rsidP="003474F5">
      <w:pPr>
        <w:pStyle w:val="Ttulo"/>
      </w:pPr>
    </w:p>
    <w:p w14:paraId="149554F3" w14:textId="77777777" w:rsidR="003474F5" w:rsidRPr="009108DD" w:rsidRDefault="003474F5" w:rsidP="003474F5">
      <w:pPr>
        <w:pStyle w:val="Ttulo"/>
      </w:pPr>
    </w:p>
    <w:p w14:paraId="3FE8AD4B" w14:textId="77777777" w:rsidR="003474F5" w:rsidRPr="009108DD" w:rsidRDefault="003474F5" w:rsidP="003474F5">
      <w:pPr>
        <w:pStyle w:val="Ttulo"/>
      </w:pPr>
    </w:p>
    <w:p w14:paraId="5C4CE6DE" w14:textId="77777777" w:rsidR="003474F5" w:rsidRPr="009108DD" w:rsidRDefault="003474F5" w:rsidP="003474F5">
      <w:pPr>
        <w:pStyle w:val="Ttulo"/>
      </w:pPr>
    </w:p>
    <w:p w14:paraId="0D41BD93" w14:textId="77777777" w:rsidR="003474F5" w:rsidRPr="009108DD" w:rsidRDefault="003474F5" w:rsidP="003474F5">
      <w:pPr>
        <w:pStyle w:val="Ttulo"/>
      </w:pPr>
    </w:p>
    <w:p w14:paraId="2E126B99" w14:textId="77777777" w:rsidR="003474F5" w:rsidRPr="009108DD" w:rsidRDefault="003474F5" w:rsidP="003474F5">
      <w:pPr>
        <w:pStyle w:val="Ttulo"/>
      </w:pPr>
    </w:p>
    <w:p w14:paraId="13B69318" w14:textId="77777777" w:rsidR="003474F5" w:rsidRPr="009108DD" w:rsidRDefault="003474F5" w:rsidP="003474F5">
      <w:pPr>
        <w:pStyle w:val="Ttulo"/>
      </w:pPr>
    </w:p>
    <w:p w14:paraId="5E35B045" w14:textId="77777777" w:rsidR="003474F5" w:rsidRPr="009108DD" w:rsidRDefault="003474F5" w:rsidP="003474F5">
      <w:pPr>
        <w:pStyle w:val="Ttulo"/>
      </w:pPr>
    </w:p>
    <w:p w14:paraId="4CB83BE1" w14:textId="77777777" w:rsidR="003474F5" w:rsidRPr="009108DD" w:rsidRDefault="001B7C1B" w:rsidP="003474F5">
      <w:pPr>
        <w:pStyle w:val="Ttulo"/>
      </w:pPr>
      <w:r>
        <w:br w:type="page"/>
      </w:r>
      <w:r w:rsidR="003474F5" w:rsidRPr="009108DD">
        <w:t>Índice</w:t>
      </w:r>
    </w:p>
    <w:bookmarkStart w:id="2" w:name="_Toc21438786"/>
    <w:bookmarkStart w:id="3" w:name="_Toc62011096"/>
    <w:bookmarkStart w:id="4" w:name="_Toc63572863"/>
    <w:bookmarkStart w:id="5" w:name="_Toc63573018"/>
    <w:bookmarkStart w:id="6" w:name="_Toc63573143"/>
    <w:bookmarkStart w:id="7" w:name="_Toc73417534"/>
    <w:bookmarkStart w:id="8" w:name="_Toc73763533"/>
    <w:bookmarkStart w:id="9" w:name="_Toc78689615"/>
    <w:p w14:paraId="52DE0765" w14:textId="77777777" w:rsidR="00023B14" w:rsidRPr="005109D0" w:rsidRDefault="003474F5">
      <w:pPr>
        <w:pStyle w:val="Sumrio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</w:pPr>
      <w:r>
        <w:fldChar w:fldCharType="begin"/>
      </w:r>
      <w:r w:rsidRPr="0059493D">
        <w:rPr>
          <w:lang w:val="pt-BR"/>
        </w:rPr>
        <w:instrText xml:space="preserve"> TOC \o "1-3" \u </w:instrText>
      </w:r>
      <w:r>
        <w:fldChar w:fldCharType="separate"/>
      </w:r>
      <w:r w:rsidR="00023B14" w:rsidRPr="00023B14">
        <w:rPr>
          <w:noProof/>
          <w:lang w:val="pt-BR"/>
        </w:rPr>
        <w:t>1</w:t>
      </w:r>
      <w:r w:rsidR="00023B14" w:rsidRPr="005109D0"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  <w:tab/>
      </w:r>
      <w:r w:rsidR="00023B14" w:rsidRPr="00023B14">
        <w:rPr>
          <w:noProof/>
          <w:lang w:val="pt-BR"/>
        </w:rPr>
        <w:t>Domínio de uma Aplicação</w:t>
      </w:r>
      <w:r w:rsidR="00023B14" w:rsidRPr="00023B14">
        <w:rPr>
          <w:noProof/>
          <w:lang w:val="pt-BR"/>
        </w:rPr>
        <w:tab/>
      </w:r>
      <w:r w:rsidR="00023B14">
        <w:rPr>
          <w:noProof/>
        </w:rPr>
        <w:fldChar w:fldCharType="begin"/>
      </w:r>
      <w:r w:rsidR="00023B14" w:rsidRPr="00023B14">
        <w:rPr>
          <w:noProof/>
          <w:lang w:val="pt-BR"/>
        </w:rPr>
        <w:instrText xml:space="preserve"> PAGEREF _Toc79396895 \h </w:instrText>
      </w:r>
      <w:r w:rsidR="00023B14">
        <w:rPr>
          <w:noProof/>
        </w:rPr>
      </w:r>
      <w:r w:rsidR="00023B14">
        <w:rPr>
          <w:noProof/>
        </w:rPr>
        <w:fldChar w:fldCharType="separate"/>
      </w:r>
      <w:r w:rsidR="00023B14" w:rsidRPr="00023B14">
        <w:rPr>
          <w:noProof/>
          <w:lang w:val="pt-BR"/>
        </w:rPr>
        <w:t>4</w:t>
      </w:r>
      <w:r w:rsidR="00023B14">
        <w:rPr>
          <w:noProof/>
        </w:rPr>
        <w:fldChar w:fldCharType="end"/>
      </w:r>
    </w:p>
    <w:p w14:paraId="2ACE93AC" w14:textId="77777777" w:rsidR="00023B14" w:rsidRPr="005109D0" w:rsidRDefault="00023B14">
      <w:pPr>
        <w:pStyle w:val="Sumrio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</w:pPr>
      <w:r w:rsidRPr="00023B14">
        <w:rPr>
          <w:noProof/>
          <w:lang w:val="pt-BR"/>
        </w:rPr>
        <w:t>2</w:t>
      </w:r>
      <w:r w:rsidRPr="005109D0"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  <w:tab/>
      </w:r>
      <w:r w:rsidRPr="00023B14">
        <w:rPr>
          <w:noProof/>
          <w:lang w:val="pt-BR"/>
        </w:rPr>
        <w:t>Descrição do Domínio do Projeto</w:t>
      </w:r>
      <w:r w:rsidRPr="00023B14">
        <w:rPr>
          <w:noProof/>
          <w:lang w:val="pt-BR"/>
        </w:rPr>
        <w:tab/>
      </w:r>
      <w:r>
        <w:rPr>
          <w:noProof/>
        </w:rPr>
        <w:fldChar w:fldCharType="begin"/>
      </w:r>
      <w:r w:rsidRPr="00023B14">
        <w:rPr>
          <w:noProof/>
          <w:lang w:val="pt-BR"/>
        </w:rPr>
        <w:instrText xml:space="preserve"> PAGEREF _Toc79396896 \h </w:instrText>
      </w:r>
      <w:r>
        <w:rPr>
          <w:noProof/>
        </w:rPr>
      </w:r>
      <w:r>
        <w:rPr>
          <w:noProof/>
        </w:rPr>
        <w:fldChar w:fldCharType="separate"/>
      </w:r>
      <w:r w:rsidRPr="00023B14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5203E920" w14:textId="77777777" w:rsidR="00023B14" w:rsidRPr="005109D0" w:rsidRDefault="00023B14">
      <w:pPr>
        <w:pStyle w:val="Sumrio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</w:pPr>
      <w:r>
        <w:rPr>
          <w:noProof/>
        </w:rPr>
        <w:t>3</w:t>
      </w:r>
      <w:r w:rsidRPr="005109D0"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  <w:tab/>
      </w:r>
      <w:r>
        <w:rPr>
          <w:noProof/>
        </w:rPr>
        <w:t>Pesquisa de Reuso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_Toc79396897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1360F0" w14:textId="77777777" w:rsidR="003474F5" w:rsidRPr="006F0BEB" w:rsidRDefault="003474F5" w:rsidP="003474F5">
      <w:pPr>
        <w:rPr>
          <w:lang w:val="pt-BR"/>
        </w:rPr>
      </w:pPr>
      <w:r>
        <w:fldChar w:fldCharType="end"/>
      </w:r>
    </w:p>
    <w:p w14:paraId="317AE21B" w14:textId="77777777" w:rsidR="00654A01" w:rsidRDefault="003474F5" w:rsidP="003474F5">
      <w:pPr>
        <w:pStyle w:val="Ttulo1"/>
        <w:tabs>
          <w:tab w:val="clear" w:pos="340"/>
          <w:tab w:val="num" w:pos="432"/>
        </w:tabs>
        <w:suppressAutoHyphens w:val="0"/>
        <w:ind w:left="431" w:hanging="431"/>
      </w:pPr>
      <w:r w:rsidRPr="009108DD">
        <w:br w:type="page"/>
      </w:r>
      <w:bookmarkStart w:id="10" w:name="_Toc79396895"/>
      <w:bookmarkStart w:id="11" w:name="_Toc108600774"/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023B14">
        <w:t>D</w:t>
      </w:r>
      <w:r w:rsidR="00654A01">
        <w:t>omínio</w:t>
      </w:r>
      <w:r w:rsidR="00023B14">
        <w:t xml:space="preserve"> de uma Aplicação</w:t>
      </w:r>
      <w:bookmarkEnd w:id="10"/>
    </w:p>
    <w:p w14:paraId="5240F6A8" w14:textId="77777777" w:rsidR="00654A01" w:rsidRDefault="00654A01" w:rsidP="00654A01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</w:pPr>
    </w:p>
    <w:p w14:paraId="2143647F" w14:textId="77777777" w:rsidR="00023B14" w:rsidRDefault="00023B14" w:rsidP="00654A01">
      <w:pPr>
        <w:spacing w:line="276" w:lineRule="auto"/>
        <w:rPr>
          <w:color w:val="202124"/>
          <w:shd w:val="clear" w:color="auto" w:fill="FFFFFF"/>
          <w:lang w:val="pt-BR"/>
        </w:rPr>
      </w:pPr>
      <w:r w:rsidRPr="00023B14">
        <w:rPr>
          <w:color w:val="202124"/>
          <w:shd w:val="clear" w:color="auto" w:fill="FFFFFF"/>
          <w:lang w:val="pt-BR"/>
        </w:rPr>
        <w:t xml:space="preserve">O termo </w:t>
      </w:r>
      <w:r w:rsidRPr="00023B14">
        <w:rPr>
          <w:b/>
          <w:bCs/>
          <w:color w:val="202124"/>
          <w:shd w:val="clear" w:color="auto" w:fill="FFFFFF"/>
          <w:lang w:val="pt-BR"/>
        </w:rPr>
        <w:t>Domínio</w:t>
      </w:r>
      <w:r>
        <w:rPr>
          <w:b/>
          <w:bCs/>
          <w:color w:val="202124"/>
          <w:shd w:val="clear" w:color="auto" w:fill="FFFFFF"/>
          <w:lang w:val="pt-BR"/>
        </w:rPr>
        <w:t xml:space="preserve">, </w:t>
      </w:r>
      <w:r w:rsidRPr="00023B14">
        <w:rPr>
          <w:color w:val="202124"/>
          <w:shd w:val="clear" w:color="auto" w:fill="FFFFFF"/>
          <w:lang w:val="pt-BR"/>
        </w:rPr>
        <w:t>no contexto de Engenharia de Software é o “conhecimento” utilizado em uma determinada área de aplicação, um campo específico para qual o sistema foi desenvolvido. É definido por um conjunto de características que descrevem uma família de problemas para os quais uma determinada aplicação pretende dar solução.</w:t>
      </w:r>
    </w:p>
    <w:p w14:paraId="31733155" w14:textId="77777777" w:rsidR="00654A01" w:rsidRDefault="00654A01" w:rsidP="00654A01">
      <w:pPr>
        <w:spacing w:line="276" w:lineRule="auto"/>
        <w:rPr>
          <w:shd w:val="clear" w:color="auto" w:fill="FFFFFF"/>
          <w:lang w:val="pt-BR"/>
        </w:rPr>
      </w:pPr>
    </w:p>
    <w:p w14:paraId="75B30528" w14:textId="422FAFFD" w:rsidR="000323A3" w:rsidRDefault="00654A01" w:rsidP="171D2D84">
      <w:pPr>
        <w:pStyle w:val="Ttulo1"/>
        <w:numPr>
          <w:ilvl w:val="0"/>
          <w:numId w:val="0"/>
        </w:numPr>
        <w:tabs>
          <w:tab w:val="num" w:pos="432"/>
        </w:tabs>
        <w:ind w:left="431" w:hanging="431"/>
      </w:pPr>
      <w:bookmarkStart w:id="12" w:name="_Toc79396896"/>
      <w:r>
        <w:t xml:space="preserve">Descrição do </w:t>
      </w:r>
      <w:r w:rsidR="005016A2">
        <w:t xml:space="preserve">Domínio </w:t>
      </w:r>
      <w:r w:rsidR="003474F5">
        <w:t>do Projeto</w:t>
      </w:r>
      <w:bookmarkEnd w:id="11"/>
      <w:bookmarkEnd w:id="12"/>
    </w:p>
    <w:p w14:paraId="4E81E5A5" w14:textId="734191CF" w:rsidR="000323A3" w:rsidRDefault="17251422" w:rsidP="171D2D84">
      <w:pPr>
        <w:rPr>
          <w:lang w:val="pt-BR"/>
        </w:rPr>
      </w:pPr>
      <w:r w:rsidRPr="171D2D84">
        <w:rPr>
          <w:lang w:val="pt-BR"/>
        </w:rPr>
        <w:t xml:space="preserve">O processamento </w:t>
      </w:r>
      <w:r w:rsidR="560F73F2" w:rsidRPr="171D2D84">
        <w:rPr>
          <w:lang w:val="pt-BR"/>
        </w:rPr>
        <w:t>digital de textos se refere à preparação de documentos</w:t>
      </w:r>
      <w:r w:rsidR="6A284EE7" w:rsidRPr="171D2D84">
        <w:rPr>
          <w:lang w:val="pt-BR"/>
        </w:rPr>
        <w:t>. Estes podem basear-se</w:t>
      </w:r>
      <w:r w:rsidR="7CD7DFF1" w:rsidRPr="171D2D84">
        <w:rPr>
          <w:lang w:val="pt-BR"/>
        </w:rPr>
        <w:t>: ou</w:t>
      </w:r>
      <w:r w:rsidR="0C98C109" w:rsidRPr="171D2D84">
        <w:rPr>
          <w:lang w:val="pt-BR"/>
        </w:rPr>
        <w:t xml:space="preserve"> </w:t>
      </w:r>
      <w:r w:rsidR="560F73F2" w:rsidRPr="171D2D84">
        <w:rPr>
          <w:lang w:val="pt-BR"/>
        </w:rPr>
        <w:t xml:space="preserve">em formatos análogos a </w:t>
      </w:r>
      <w:r w:rsidR="1DC894A4" w:rsidRPr="171D2D84">
        <w:rPr>
          <w:lang w:val="pt-BR"/>
        </w:rPr>
        <w:t>versões físicas</w:t>
      </w:r>
      <w:r w:rsidR="560F73F2" w:rsidRPr="171D2D84">
        <w:rPr>
          <w:lang w:val="pt-BR"/>
        </w:rPr>
        <w:t>, como livros e artigo</w:t>
      </w:r>
      <w:r w:rsidR="1E5A0957" w:rsidRPr="171D2D84">
        <w:rPr>
          <w:lang w:val="pt-BR"/>
        </w:rPr>
        <w:t>s, ou</w:t>
      </w:r>
      <w:r w:rsidR="5E9249B9" w:rsidRPr="171D2D84">
        <w:rPr>
          <w:lang w:val="pt-BR"/>
        </w:rPr>
        <w:t xml:space="preserve"> em modelos nativamente virtuais de apresentação, como páginas da internet. </w:t>
      </w:r>
      <w:r w:rsidR="081FA6B2" w:rsidRPr="171D2D84">
        <w:rPr>
          <w:lang w:val="pt-BR"/>
        </w:rPr>
        <w:t xml:space="preserve">Exemplos de ferramentas desse domínio podem ser divididas em opções como </w:t>
      </w:r>
      <w:r w:rsidR="7A21AA54" w:rsidRPr="171D2D84">
        <w:rPr>
          <w:lang w:val="pt-BR"/>
        </w:rPr>
        <w:t xml:space="preserve">o </w:t>
      </w:r>
      <w:r w:rsidR="081FA6B2" w:rsidRPr="171D2D84">
        <w:rPr>
          <w:lang w:val="pt-BR"/>
        </w:rPr>
        <w:t>Microsoft Word</w:t>
      </w:r>
      <w:r w:rsidR="28658D2F" w:rsidRPr="171D2D84">
        <w:rPr>
          <w:lang w:val="pt-BR"/>
        </w:rPr>
        <w:t xml:space="preserve"> (de interface gráfica)</w:t>
      </w:r>
      <w:r w:rsidR="081FA6B2" w:rsidRPr="171D2D84">
        <w:rPr>
          <w:lang w:val="pt-BR"/>
        </w:rPr>
        <w:t xml:space="preserve">, ou </w:t>
      </w:r>
      <w:r w:rsidR="4DCA3220" w:rsidRPr="171D2D84">
        <w:rPr>
          <w:lang w:val="pt-BR"/>
        </w:rPr>
        <w:t>como HTML ou LaTeX</w:t>
      </w:r>
      <w:r w:rsidR="0B4BD557" w:rsidRPr="171D2D84">
        <w:rPr>
          <w:lang w:val="pt-BR"/>
        </w:rPr>
        <w:t xml:space="preserve"> (puramente textuais)</w:t>
      </w:r>
      <w:r w:rsidR="19F67623" w:rsidRPr="171D2D84">
        <w:rPr>
          <w:lang w:val="pt-BR"/>
        </w:rPr>
        <w:t xml:space="preserve">. Independente da apresentação, todas essas </w:t>
      </w:r>
      <w:r w:rsidR="2C6F5BC6" w:rsidRPr="171D2D84">
        <w:rPr>
          <w:lang w:val="pt-BR"/>
        </w:rPr>
        <w:t xml:space="preserve">tecnologias </w:t>
      </w:r>
      <w:r w:rsidR="19F67623" w:rsidRPr="171D2D84">
        <w:rPr>
          <w:lang w:val="pt-BR"/>
        </w:rPr>
        <w:t>têm em comum algumas funções de estilização</w:t>
      </w:r>
      <w:r w:rsidR="7D4DD8F9" w:rsidRPr="171D2D84">
        <w:rPr>
          <w:lang w:val="pt-BR"/>
        </w:rPr>
        <w:t xml:space="preserve">: </w:t>
      </w:r>
      <w:r w:rsidR="268CF784" w:rsidRPr="171D2D84">
        <w:rPr>
          <w:lang w:val="pt-BR"/>
        </w:rPr>
        <w:t xml:space="preserve">a </w:t>
      </w:r>
      <w:r w:rsidR="7D4DD8F9" w:rsidRPr="171D2D84">
        <w:rPr>
          <w:lang w:val="pt-BR"/>
        </w:rPr>
        <w:t xml:space="preserve">visualização de uma estrutura lógica (geralmente hierárquica) dos elementos textuais, </w:t>
      </w:r>
      <w:r w:rsidR="6B8A9CE1" w:rsidRPr="171D2D84">
        <w:rPr>
          <w:lang w:val="pt-BR"/>
        </w:rPr>
        <w:t>su</w:t>
      </w:r>
      <w:r w:rsidR="7D4DD8F9" w:rsidRPr="171D2D84">
        <w:rPr>
          <w:lang w:val="pt-BR"/>
        </w:rPr>
        <w:t xml:space="preserve">a disposição </w:t>
      </w:r>
      <w:r w:rsidR="08959FBA" w:rsidRPr="171D2D84">
        <w:rPr>
          <w:lang w:val="pt-BR"/>
        </w:rPr>
        <w:t>final no papel ou na tela, e a aplicação d</w:t>
      </w:r>
      <w:r w:rsidR="167D2555" w:rsidRPr="171D2D84">
        <w:rPr>
          <w:lang w:val="pt-BR"/>
        </w:rPr>
        <w:t>e diferentes fontes tipográficas a seus</w:t>
      </w:r>
      <w:r w:rsidR="08959FBA" w:rsidRPr="171D2D84">
        <w:rPr>
          <w:lang w:val="pt-BR"/>
        </w:rPr>
        <w:t xml:space="preserve"> caracteres.</w:t>
      </w:r>
    </w:p>
    <w:p w14:paraId="07731D3D" w14:textId="49F6431B" w:rsidR="000323A3" w:rsidRDefault="000323A3" w:rsidP="171D2D84">
      <w:pPr>
        <w:rPr>
          <w:lang w:val="pt-BR"/>
        </w:rPr>
      </w:pPr>
    </w:p>
    <w:p w14:paraId="6B66CCEB" w14:textId="2F030A74" w:rsidR="000323A3" w:rsidRDefault="13DB4EA1" w:rsidP="171D2D84">
      <w:pPr>
        <w:spacing w:line="259" w:lineRule="auto"/>
        <w:rPr>
          <w:lang w:val="pt-BR"/>
        </w:rPr>
      </w:pPr>
      <w:r w:rsidRPr="171D2D84">
        <w:rPr>
          <w:lang w:val="pt-BR"/>
        </w:rPr>
        <w:t xml:space="preserve">Sendo essa a área de Domínio do projeto, é possível visualizar o </w:t>
      </w:r>
      <w:r w:rsidR="48446F82" w:rsidRPr="171D2D84">
        <w:rPr>
          <w:lang w:val="pt-BR"/>
        </w:rPr>
        <w:t xml:space="preserve">[2] </w:t>
      </w:r>
      <w:r w:rsidRPr="171D2D84">
        <w:rPr>
          <w:lang w:val="pt-BR"/>
        </w:rPr>
        <w:t>quão presente os editores de textos são presentes no dia a dia das pessoas, sendo utilizados em diversas profiss</w:t>
      </w:r>
      <w:r w:rsidR="5D0ACBCD" w:rsidRPr="171D2D84">
        <w:rPr>
          <w:lang w:val="pt-BR"/>
        </w:rPr>
        <w:t xml:space="preserve">ões que </w:t>
      </w:r>
      <w:r w:rsidR="2CDCBEEC" w:rsidRPr="171D2D84">
        <w:rPr>
          <w:lang w:val="pt-BR"/>
        </w:rPr>
        <w:t>o</w:t>
      </w:r>
      <w:r w:rsidR="5D0ACBCD" w:rsidRPr="171D2D84">
        <w:rPr>
          <w:lang w:val="pt-BR"/>
        </w:rPr>
        <w:t xml:space="preserve"> </w:t>
      </w:r>
      <w:r w:rsidR="2CDCBEEC" w:rsidRPr="171D2D84">
        <w:rPr>
          <w:lang w:val="pt-BR"/>
        </w:rPr>
        <w:t xml:space="preserve">necessitam </w:t>
      </w:r>
      <w:r w:rsidR="5D0ACBCD" w:rsidRPr="171D2D84">
        <w:rPr>
          <w:lang w:val="pt-BR"/>
        </w:rPr>
        <w:t xml:space="preserve">para produzir um documento, escrever um livro ou </w:t>
      </w:r>
      <w:r w:rsidR="098A1C45" w:rsidRPr="171D2D84">
        <w:rPr>
          <w:lang w:val="pt-BR"/>
        </w:rPr>
        <w:t xml:space="preserve">um </w:t>
      </w:r>
      <w:r w:rsidR="5D0ACBCD" w:rsidRPr="171D2D84">
        <w:rPr>
          <w:lang w:val="pt-BR"/>
        </w:rPr>
        <w:t>artigo</w:t>
      </w:r>
      <w:r w:rsidR="2401F9FB" w:rsidRPr="171D2D84">
        <w:rPr>
          <w:lang w:val="pt-BR"/>
        </w:rPr>
        <w:t>. Além disso é uma área que tem muito a evoluir no quesito automatização de recurso</w:t>
      </w:r>
      <w:r w:rsidR="3C1A72AF" w:rsidRPr="171D2D84">
        <w:rPr>
          <w:lang w:val="pt-BR"/>
        </w:rPr>
        <w:t xml:space="preserve">s como, definição de margens, geração e exibição de imagens, aplicação de fontes tipográficas que </w:t>
      </w:r>
      <w:r w:rsidR="7D4D7FB3" w:rsidRPr="171D2D84">
        <w:rPr>
          <w:lang w:val="pt-BR"/>
        </w:rPr>
        <w:t>pertencem</w:t>
      </w:r>
      <w:r w:rsidR="3C1A72AF" w:rsidRPr="171D2D84">
        <w:rPr>
          <w:lang w:val="pt-BR"/>
        </w:rPr>
        <w:t xml:space="preserve"> a parte de estilização</w:t>
      </w:r>
      <w:r w:rsidR="1C84579B" w:rsidRPr="171D2D84">
        <w:rPr>
          <w:lang w:val="pt-BR"/>
        </w:rPr>
        <w:t>.</w:t>
      </w:r>
      <w:r w:rsidR="5A395EE8" w:rsidRPr="171D2D84">
        <w:rPr>
          <w:lang w:val="pt-BR"/>
        </w:rPr>
        <w:t xml:space="preserve"> Por fim</w:t>
      </w:r>
      <w:r w:rsidR="18782C2B" w:rsidRPr="171D2D84">
        <w:rPr>
          <w:lang w:val="pt-BR"/>
        </w:rPr>
        <w:t>, como estão presentes há um bom tempo</w:t>
      </w:r>
      <w:r w:rsidR="6ABFEC76" w:rsidRPr="171D2D84">
        <w:rPr>
          <w:lang w:val="pt-BR"/>
        </w:rPr>
        <w:t xml:space="preserve"> [1]</w:t>
      </w:r>
      <w:r w:rsidR="18782C2B" w:rsidRPr="171D2D84">
        <w:rPr>
          <w:lang w:val="pt-BR"/>
        </w:rPr>
        <w:t>, os</w:t>
      </w:r>
      <w:r w:rsidR="5A395EE8" w:rsidRPr="171D2D84">
        <w:rPr>
          <w:lang w:val="pt-BR"/>
        </w:rPr>
        <w:t xml:space="preserve"> editores de textos possuem diversos </w:t>
      </w:r>
      <w:commentRangeStart w:id="13"/>
      <w:r w:rsidR="5A395EE8" w:rsidRPr="171D2D84">
        <w:rPr>
          <w:lang w:val="pt-BR"/>
        </w:rPr>
        <w:t xml:space="preserve">problemas que são famosos, </w:t>
      </w:r>
      <w:commentRangeEnd w:id="13"/>
      <w:r w:rsidR="0086703B">
        <w:rPr>
          <w:rStyle w:val="Refdecomentrio"/>
        </w:rPr>
        <w:commentReference w:id="13"/>
      </w:r>
      <w:r w:rsidR="5A395EE8" w:rsidRPr="171D2D84">
        <w:rPr>
          <w:lang w:val="pt-BR"/>
        </w:rPr>
        <w:t>por sua recorrência</w:t>
      </w:r>
      <w:r w:rsidR="271129A6" w:rsidRPr="171D2D84">
        <w:rPr>
          <w:lang w:val="pt-BR"/>
        </w:rPr>
        <w:t>, que possuem uma grande margem para melhora.</w:t>
      </w:r>
    </w:p>
    <w:p w14:paraId="16AEEED8" w14:textId="529D44BA" w:rsidR="171D2D84" w:rsidRDefault="171D2D84" w:rsidP="171D2D84">
      <w:pPr>
        <w:spacing w:line="259" w:lineRule="auto"/>
        <w:rPr>
          <w:lang w:val="pt-BR"/>
        </w:rPr>
      </w:pPr>
    </w:p>
    <w:p w14:paraId="61D05140" w14:textId="77777777" w:rsidR="000323A3" w:rsidRDefault="000323A3" w:rsidP="000323A3">
      <w:pPr>
        <w:pStyle w:val="Ttulo1"/>
      </w:pPr>
      <w:bookmarkStart w:id="14" w:name="_Toc79396897"/>
      <w:r>
        <w:t>Pesquisa de Re</w:t>
      </w:r>
      <w:r w:rsidR="00654A01">
        <w:t>uso</w:t>
      </w:r>
      <w:bookmarkEnd w:id="14"/>
    </w:p>
    <w:p w14:paraId="0FC9E416" w14:textId="77777777" w:rsidR="00654A01" w:rsidRPr="00654A01" w:rsidRDefault="00654A01" w:rsidP="00654A01">
      <w:pPr>
        <w:rPr>
          <w:lang w:val="pt-BR"/>
        </w:rPr>
      </w:pPr>
    </w:p>
    <w:p w14:paraId="4F3FDFAE" w14:textId="77777777" w:rsidR="000323A3" w:rsidRDefault="000323A3" w:rsidP="000323A3">
      <w:pPr>
        <w:rPr>
          <w:highlight w:val="yellow"/>
          <w:lang w:val="pt-BR"/>
        </w:rPr>
      </w:pPr>
      <w:r w:rsidRPr="00887BC8">
        <w:rPr>
          <w:highlight w:val="yellow"/>
          <w:lang w:val="pt-BR"/>
        </w:rPr>
        <w:t>Apresenta o es</w:t>
      </w:r>
      <w:r>
        <w:rPr>
          <w:highlight w:val="yellow"/>
          <w:lang w:val="pt-BR"/>
        </w:rPr>
        <w:t>tudo de produtos de software, que já estão disponíveis no mercado e que poderiam ser usados como referência no desenvolvimento do seu projeto. Assim como também</w:t>
      </w:r>
      <w:r w:rsidR="0005228F">
        <w:rPr>
          <w:highlight w:val="yellow"/>
          <w:lang w:val="pt-BR"/>
        </w:rPr>
        <w:t>,</w:t>
      </w:r>
      <w:r>
        <w:rPr>
          <w:highlight w:val="yellow"/>
          <w:lang w:val="pt-BR"/>
        </w:rPr>
        <w:t xml:space="preserve"> o estudo de componentes, serviços que já estão disponíveis e que poderiam ser reusados no seu projeto.</w:t>
      </w:r>
    </w:p>
    <w:p w14:paraId="6074FF2F" w14:textId="77777777" w:rsidR="000323A3" w:rsidRDefault="000323A3" w:rsidP="000323A3">
      <w:pPr>
        <w:rPr>
          <w:lang w:val="pt-BR"/>
        </w:rPr>
      </w:pPr>
    </w:p>
    <w:p w14:paraId="14A85A0F" w14:textId="722C0C10" w:rsidR="2638F91A" w:rsidRDefault="2638F91A" w:rsidP="171D2D84">
      <w:pPr>
        <w:pStyle w:val="Ttulo1"/>
        <w:numPr>
          <w:ilvl w:val="0"/>
          <w:numId w:val="0"/>
        </w:numPr>
        <w:spacing w:line="259" w:lineRule="auto"/>
      </w:pPr>
      <w:r>
        <w:t xml:space="preserve">Referências </w:t>
      </w:r>
    </w:p>
    <w:p w14:paraId="02EFD467" w14:textId="51C668CA" w:rsidR="171D2D84" w:rsidRDefault="171D2D84" w:rsidP="171D2D84">
      <w:pPr>
        <w:rPr>
          <w:lang w:val="pt-BR"/>
        </w:rPr>
      </w:pPr>
    </w:p>
    <w:p w14:paraId="300D46EA" w14:textId="415F0B7E" w:rsidR="395B81B9" w:rsidRDefault="395B81B9" w:rsidP="171D2D84">
      <w:pPr>
        <w:rPr>
          <w:lang w:val="pt-BR"/>
        </w:rPr>
      </w:pPr>
      <w:r w:rsidRPr="171D2D84">
        <w:rPr>
          <w:lang w:val="pt-BR"/>
        </w:rPr>
        <w:t xml:space="preserve">[1] </w:t>
      </w:r>
      <w:r w:rsidR="3B90D813" w:rsidRPr="171D2D84">
        <w:rPr>
          <w:lang w:val="pt-BR"/>
        </w:rPr>
        <w:t>Freiberger, Paul (1982-05-10). "Electric Pencil, first micro word processor". InfoWorld. p. 12.</w:t>
      </w:r>
    </w:p>
    <w:p w14:paraId="386433BE" w14:textId="47C71808" w:rsidR="1E041D12" w:rsidRDefault="1E041D12" w:rsidP="171D2D84">
      <w:pPr>
        <w:rPr>
          <w:lang w:val="pt-BR"/>
        </w:rPr>
      </w:pPr>
      <w:r w:rsidRPr="171D2D84">
        <w:rPr>
          <w:lang w:val="pt-BR"/>
        </w:rPr>
        <w:t>[</w:t>
      </w:r>
      <w:r w:rsidR="753AF78F" w:rsidRPr="171D2D84">
        <w:rPr>
          <w:lang w:val="pt-BR"/>
        </w:rPr>
        <w:t>2</w:t>
      </w:r>
      <w:r w:rsidRPr="171D2D84">
        <w:rPr>
          <w:lang w:val="pt-BR"/>
        </w:rPr>
        <w:t xml:space="preserve">] Tecmundo </w:t>
      </w:r>
      <w:r w:rsidR="38EB52E0" w:rsidRPr="171D2D84">
        <w:rPr>
          <w:lang w:val="pt-BR"/>
        </w:rPr>
        <w:t>(2019-07-17).</w:t>
      </w:r>
      <w:r w:rsidRPr="171D2D84">
        <w:rPr>
          <w:lang w:val="pt-BR"/>
        </w:rPr>
        <w:t xml:space="preserve"> “</w:t>
      </w:r>
      <w:r w:rsidR="4BFE099F" w:rsidRPr="171D2D84">
        <w:rPr>
          <w:lang w:val="pt-BR"/>
        </w:rPr>
        <w:t>Word Ultrapassa 1 bilhão de instalações Android</w:t>
      </w:r>
      <w:r w:rsidRPr="171D2D84">
        <w:rPr>
          <w:lang w:val="pt-BR"/>
        </w:rPr>
        <w:t>”. &lt;https://www.tecmundo.com.br/software/143921-word-ultrapassa-1-bilhao-instalacoes-android.htm&gt;</w:t>
      </w:r>
    </w:p>
    <w:p w14:paraId="3206C0DD" w14:textId="4BD48283" w:rsidR="171D2D84" w:rsidRDefault="171D2D84" w:rsidP="171D2D84">
      <w:pPr>
        <w:rPr>
          <w:lang w:val="pt-BR"/>
        </w:rPr>
      </w:pPr>
    </w:p>
    <w:sectPr w:rsidR="171D2D84" w:rsidSect="001B7C1B">
      <w:headerReference w:type="default" r:id="rId11"/>
      <w:footerReference w:type="default" r:id="rId12"/>
      <w:footnotePr>
        <w:pos w:val="beneathText"/>
      </w:footnotePr>
      <w:pgSz w:w="11907" w:h="16840" w:code="9"/>
      <w:pgMar w:top="889" w:right="1418" w:bottom="1418" w:left="1418" w:header="709" w:footer="709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" w:author="Marco Isaias Alayo Chavez" w:date="2021-08-15T16:53:00Z" w:initials="MIAC">
    <w:p w14:paraId="010A656D" w14:textId="77777777" w:rsidR="0086703B" w:rsidRPr="0086703B" w:rsidRDefault="0086703B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86703B">
        <w:rPr>
          <w:lang w:val="pt-BR"/>
        </w:rPr>
        <w:t>Problemas famosos?????</w:t>
      </w:r>
    </w:p>
    <w:p w14:paraId="19CC5DAF" w14:textId="77777777" w:rsidR="0086703B" w:rsidRPr="0086703B" w:rsidRDefault="0086703B">
      <w:pPr>
        <w:pStyle w:val="Textodecomentrio"/>
        <w:rPr>
          <w:lang w:val="pt-BR"/>
        </w:rPr>
      </w:pPr>
    </w:p>
    <w:p w14:paraId="23C0B643" w14:textId="748F46A7" w:rsidR="0086703B" w:rsidRPr="0086703B" w:rsidRDefault="0086703B">
      <w:pPr>
        <w:pStyle w:val="Textodecomentrio"/>
        <w:rPr>
          <w:lang w:val="pt-BR"/>
        </w:rPr>
      </w:pPr>
      <w:r w:rsidRPr="0086703B">
        <w:rPr>
          <w:lang w:val="pt-BR"/>
        </w:rPr>
        <w:t>Quais seriam esses problemas???</w:t>
      </w:r>
    </w:p>
    <w:p w14:paraId="03E02A5F" w14:textId="77777777" w:rsidR="0086703B" w:rsidRDefault="0086703B">
      <w:pPr>
        <w:pStyle w:val="Textodecomentrio"/>
        <w:rPr>
          <w:lang w:val="pt-BR"/>
        </w:rPr>
      </w:pPr>
      <w:r w:rsidRPr="0086703B">
        <w:rPr>
          <w:lang w:val="pt-BR"/>
        </w:rPr>
        <w:t>A proposta de vocês é para solucionar esses ou alguns desses problemas???</w:t>
      </w:r>
    </w:p>
    <w:p w14:paraId="54DA18AD" w14:textId="77777777" w:rsidR="0086703B" w:rsidRDefault="0086703B">
      <w:pPr>
        <w:pStyle w:val="Textodecomentrio"/>
        <w:rPr>
          <w:lang w:val="pt-BR"/>
        </w:rPr>
      </w:pPr>
    </w:p>
    <w:p w14:paraId="462B24DA" w14:textId="0EB7742D" w:rsidR="0086703B" w:rsidRPr="0086703B" w:rsidRDefault="0086703B">
      <w:pPr>
        <w:pStyle w:val="Textodecomentrio"/>
        <w:rPr>
          <w:lang w:val="pt-BR"/>
        </w:rPr>
      </w:pPr>
      <w:r>
        <w:rPr>
          <w:lang w:val="pt-BR"/>
        </w:rPr>
        <w:t>Não ficou claro qual exatamente o problema.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62B24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C3C4F6" w16cex:dateUtc="2021-08-15T19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2B24DA" w16cid:durableId="24C3C4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4E72E" w14:textId="77777777" w:rsidR="00CA5BBE" w:rsidRDefault="00CA5BBE">
      <w:r>
        <w:separator/>
      </w:r>
    </w:p>
  </w:endnote>
  <w:endnote w:type="continuationSeparator" w:id="0">
    <w:p w14:paraId="2217806A" w14:textId="77777777" w:rsidR="00CA5BBE" w:rsidRDefault="00CA5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D0D64" w14:textId="77777777" w:rsidR="00DE1B65" w:rsidRDefault="00DE1B65" w:rsidP="008C2AE5">
    <w:pPr>
      <w:pBdr>
        <w:top w:val="single" w:sz="4" w:space="1" w:color="auto"/>
      </w:pBdr>
    </w:pPr>
    <w:r>
      <w:rPr>
        <w:lang w:val="pt-BR"/>
      </w:rPr>
      <w:t>T</w:t>
    </w:r>
    <w:r w:rsidR="003F12CF">
      <w:rPr>
        <w:lang w:val="pt-BR"/>
      </w:rPr>
      <w:t>emplate_</w:t>
    </w:r>
    <w:r w:rsidR="00023B14">
      <w:rPr>
        <w:lang w:val="pt-BR"/>
      </w:rPr>
      <w:t xml:space="preserve">Área de </w:t>
    </w:r>
    <w:r w:rsidR="00654A01">
      <w:rPr>
        <w:lang w:val="pt-BR"/>
      </w:rPr>
      <w:t>Domínio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414E8" w14:textId="77777777" w:rsidR="00CA5BBE" w:rsidRDefault="00CA5BBE">
      <w:r>
        <w:separator/>
      </w:r>
    </w:p>
  </w:footnote>
  <w:footnote w:type="continuationSeparator" w:id="0">
    <w:p w14:paraId="09814C99" w14:textId="77777777" w:rsidR="00CA5BBE" w:rsidRDefault="00CA5B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4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33"/>
      <w:gridCol w:w="8407"/>
    </w:tblGrid>
    <w:tr w:rsidR="00DE1B65" w:rsidRPr="00FA5C6E" w14:paraId="3AA6CF1D" w14:textId="77777777" w:rsidTr="003474F5">
      <w:trPr>
        <w:trHeight w:val="1651"/>
        <w:jc w:val="center"/>
      </w:trPr>
      <w:tc>
        <w:tcPr>
          <w:tcW w:w="1533" w:type="dxa"/>
        </w:tcPr>
        <w:p w14:paraId="2DB2526A" w14:textId="4CBA6EC7" w:rsidR="00DE1B65" w:rsidRDefault="00D15B72" w:rsidP="002101E2">
          <w:pPr>
            <w:pStyle w:val="Cabealho"/>
            <w:snapToGrid w:val="0"/>
            <w:ind w:left="-70"/>
            <w:rPr>
              <w:sz w:val="16"/>
            </w:rPr>
          </w:pPr>
          <w:r>
            <w:rPr>
              <w:noProof/>
              <w:sz w:val="16"/>
              <w:lang w:eastAsia="pt-BR"/>
            </w:rPr>
            <w:drawing>
              <wp:anchor distT="0" distB="0" distL="114300" distR="114300" simplePos="0" relativeHeight="251657728" behindDoc="0" locked="0" layoutInCell="1" allowOverlap="1" wp14:anchorId="46CAC04A" wp14:editId="6F9BF2B1">
                <wp:simplePos x="0" y="0"/>
                <wp:positionH relativeFrom="column">
                  <wp:posOffset>-44450</wp:posOffset>
                </wp:positionH>
                <wp:positionV relativeFrom="paragraph">
                  <wp:posOffset>0</wp:posOffset>
                </wp:positionV>
                <wp:extent cx="956945" cy="845185"/>
                <wp:effectExtent l="0" t="0" r="0" b="0"/>
                <wp:wrapSquare wrapText="bothSides"/>
                <wp:docPr id="1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6945" cy="845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07" w:type="dxa"/>
        </w:tcPr>
        <w:p w14:paraId="2D106D53" w14:textId="77777777" w:rsidR="00DE1B65" w:rsidRPr="00435EF8" w:rsidRDefault="00DE1B65" w:rsidP="003474F5">
          <w:pPr>
            <w:spacing w:line="360" w:lineRule="auto"/>
            <w:ind w:right="-376"/>
            <w:jc w:val="center"/>
            <w:rPr>
              <w:b/>
              <w:sz w:val="32"/>
              <w:szCs w:val="32"/>
              <w:lang w:val="pt-BR"/>
            </w:rPr>
          </w:pPr>
          <w:r w:rsidRPr="00435EF8">
            <w:rPr>
              <w:b/>
              <w:sz w:val="32"/>
              <w:szCs w:val="32"/>
              <w:lang w:val="pt-BR"/>
            </w:rPr>
            <w:t>CENTRO UNIVERSITÁRIO FEI</w:t>
          </w:r>
        </w:p>
        <w:p w14:paraId="6A3EC132" w14:textId="77777777" w:rsidR="00DE1B65" w:rsidRPr="00435EF8" w:rsidRDefault="00DE1B65" w:rsidP="002101E2">
          <w:pPr>
            <w:ind w:right="-516"/>
            <w:jc w:val="center"/>
            <w:rPr>
              <w:sz w:val="20"/>
              <w:szCs w:val="20"/>
              <w:lang w:val="pt-BR"/>
            </w:rPr>
          </w:pPr>
          <w:r>
            <w:rPr>
              <w:sz w:val="16"/>
              <w:lang w:val="pt-BR"/>
            </w:rPr>
            <w:t>A</w:t>
          </w:r>
          <w:r w:rsidRPr="00435EF8">
            <w:rPr>
              <w:sz w:val="20"/>
              <w:szCs w:val="20"/>
              <w:lang w:val="pt-BR"/>
            </w:rPr>
            <w:t>venida Humberto de Alencar Castelo Branco, 3972, CEP: 09850-901 São Ber</w:t>
          </w:r>
          <w:r w:rsidR="003474F5">
            <w:rPr>
              <w:sz w:val="20"/>
              <w:szCs w:val="20"/>
              <w:lang w:val="pt-BR"/>
            </w:rPr>
            <w:t>nar</w:t>
          </w:r>
          <w:r w:rsidRPr="00435EF8">
            <w:rPr>
              <w:sz w:val="20"/>
              <w:szCs w:val="20"/>
              <w:lang w:val="pt-BR"/>
            </w:rPr>
            <w:t>do do Campo</w:t>
          </w:r>
        </w:p>
        <w:p w14:paraId="04869646" w14:textId="77777777" w:rsidR="00DE1B65" w:rsidRPr="003474F5" w:rsidRDefault="00DE1B65" w:rsidP="002101E2">
          <w:pPr>
            <w:ind w:right="-516"/>
            <w:jc w:val="center"/>
            <w:rPr>
              <w:sz w:val="20"/>
              <w:szCs w:val="20"/>
              <w:lang w:val="pt-BR"/>
            </w:rPr>
          </w:pPr>
          <w:r w:rsidRPr="003474F5">
            <w:rPr>
              <w:sz w:val="20"/>
              <w:szCs w:val="20"/>
              <w:lang w:val="pt-BR"/>
            </w:rPr>
            <w:t>Telefone: (011) 4353-2900     Fax (011) 4109-5994</w:t>
          </w:r>
        </w:p>
        <w:p w14:paraId="3A3FBF9D" w14:textId="77777777" w:rsidR="00DE1B65" w:rsidRDefault="00DE1B65" w:rsidP="002101E2">
          <w:pPr>
            <w:pBdr>
              <w:top w:val="single" w:sz="4" w:space="1" w:color="000000"/>
            </w:pBdr>
            <w:jc w:val="center"/>
            <w:rPr>
              <w:lang w:val="pt-BR"/>
            </w:rPr>
          </w:pPr>
          <w:r>
            <w:rPr>
              <w:lang w:val="pt-BR"/>
            </w:rPr>
            <w:t>Curso de Ciências da Computação</w:t>
          </w:r>
        </w:p>
      </w:tc>
    </w:tr>
  </w:tbl>
  <w:p w14:paraId="2C6466A6" w14:textId="77777777" w:rsidR="00DE1B65" w:rsidRPr="0044002D" w:rsidRDefault="00DE1B65" w:rsidP="001B7C1B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2694"/>
        </w:tabs>
        <w:ind w:left="2694" w:hanging="567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9C63301"/>
    <w:multiLevelType w:val="hybridMultilevel"/>
    <w:tmpl w:val="B9B26E16"/>
    <w:lvl w:ilvl="0" w:tplc="384ADF10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43BA5"/>
    <w:multiLevelType w:val="hybridMultilevel"/>
    <w:tmpl w:val="BD40C2B0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E3B68"/>
    <w:multiLevelType w:val="hybridMultilevel"/>
    <w:tmpl w:val="679AD5A4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D76C5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58029E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19821AB"/>
    <w:multiLevelType w:val="hybridMultilevel"/>
    <w:tmpl w:val="CFF474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F87233C"/>
    <w:multiLevelType w:val="hybridMultilevel"/>
    <w:tmpl w:val="DA4879EC"/>
    <w:lvl w:ilvl="0" w:tplc="0409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3" w15:restartNumberingAfterBreak="0">
    <w:nsid w:val="6B963A9C"/>
    <w:multiLevelType w:val="hybridMultilevel"/>
    <w:tmpl w:val="6FA22972"/>
    <w:lvl w:ilvl="0" w:tplc="8E82ABF6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7BD876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10AC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52DE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82DE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392AB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E494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B264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E0806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90DCD"/>
    <w:multiLevelType w:val="hybridMultilevel"/>
    <w:tmpl w:val="65828F36"/>
    <w:lvl w:ilvl="0" w:tplc="384ADF10">
      <w:start w:val="1"/>
      <w:numFmt w:val="bullet"/>
      <w:lvlText w:val=""/>
      <w:lvlJc w:val="left"/>
      <w:pPr>
        <w:tabs>
          <w:tab w:val="num" w:pos="397"/>
        </w:tabs>
        <w:ind w:left="360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DA7A77"/>
    <w:multiLevelType w:val="hybridMultilevel"/>
    <w:tmpl w:val="120EE660"/>
    <w:lvl w:ilvl="0" w:tplc="1C820AFA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6" w15:restartNumberingAfterBreak="0">
    <w:nsid w:val="7B1816C6"/>
    <w:multiLevelType w:val="hybridMultilevel"/>
    <w:tmpl w:val="D9624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6"/>
  </w:num>
  <w:num w:numId="8">
    <w:abstractNumId w:val="6"/>
  </w:num>
  <w:num w:numId="9">
    <w:abstractNumId w:val="13"/>
  </w:num>
  <w:num w:numId="10">
    <w:abstractNumId w:val="15"/>
  </w:num>
  <w:num w:numId="11">
    <w:abstractNumId w:val="12"/>
  </w:num>
  <w:num w:numId="12">
    <w:abstractNumId w:val="14"/>
  </w:num>
  <w:num w:numId="13">
    <w:abstractNumId w:val="7"/>
  </w:num>
  <w:num w:numId="14">
    <w:abstractNumId w:val="8"/>
  </w:num>
  <w:num w:numId="15">
    <w:abstractNumId w:val="10"/>
  </w:num>
  <w:num w:numId="16">
    <w:abstractNumId w:val="9"/>
  </w:num>
  <w:num w:numId="17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co Isaias Alayo Chavez">
    <w15:presenceInfo w15:providerId="Windows Live" w15:userId="00cecea75f4553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7E"/>
    <w:rsid w:val="0002255E"/>
    <w:rsid w:val="00023B14"/>
    <w:rsid w:val="000323A3"/>
    <w:rsid w:val="0005228F"/>
    <w:rsid w:val="000D3285"/>
    <w:rsid w:val="000D7557"/>
    <w:rsid w:val="00113A55"/>
    <w:rsid w:val="001B7C1B"/>
    <w:rsid w:val="002101E2"/>
    <w:rsid w:val="00273CB7"/>
    <w:rsid w:val="002D0B61"/>
    <w:rsid w:val="002E097E"/>
    <w:rsid w:val="0033162F"/>
    <w:rsid w:val="003474F5"/>
    <w:rsid w:val="00386CC5"/>
    <w:rsid w:val="003B676F"/>
    <w:rsid w:val="003F12CF"/>
    <w:rsid w:val="00435EF8"/>
    <w:rsid w:val="0044002D"/>
    <w:rsid w:val="004B6EF4"/>
    <w:rsid w:val="005016A2"/>
    <w:rsid w:val="005109D0"/>
    <w:rsid w:val="00532B3E"/>
    <w:rsid w:val="00583859"/>
    <w:rsid w:val="00654A01"/>
    <w:rsid w:val="006A0E8B"/>
    <w:rsid w:val="006F3548"/>
    <w:rsid w:val="007147CC"/>
    <w:rsid w:val="0072500A"/>
    <w:rsid w:val="0075779E"/>
    <w:rsid w:val="007E2C5A"/>
    <w:rsid w:val="007E6EE9"/>
    <w:rsid w:val="00822742"/>
    <w:rsid w:val="0086703B"/>
    <w:rsid w:val="00873521"/>
    <w:rsid w:val="008743DC"/>
    <w:rsid w:val="008B5F3F"/>
    <w:rsid w:val="008C2AE5"/>
    <w:rsid w:val="00A663D9"/>
    <w:rsid w:val="00AB4834"/>
    <w:rsid w:val="00BB48A1"/>
    <w:rsid w:val="00BB5FEA"/>
    <w:rsid w:val="00BC3369"/>
    <w:rsid w:val="00C91802"/>
    <w:rsid w:val="00CA5BBE"/>
    <w:rsid w:val="00CA662C"/>
    <w:rsid w:val="00D15B72"/>
    <w:rsid w:val="00DD051D"/>
    <w:rsid w:val="00DE1B65"/>
    <w:rsid w:val="00E72146"/>
    <w:rsid w:val="00FA5C6E"/>
    <w:rsid w:val="00FF2050"/>
    <w:rsid w:val="02932DD9"/>
    <w:rsid w:val="05BFDF8E"/>
    <w:rsid w:val="07097366"/>
    <w:rsid w:val="07D4CA2F"/>
    <w:rsid w:val="081FA6B2"/>
    <w:rsid w:val="08959FBA"/>
    <w:rsid w:val="08C88D22"/>
    <w:rsid w:val="098A1C45"/>
    <w:rsid w:val="0A2AAD1E"/>
    <w:rsid w:val="0A35C0D7"/>
    <w:rsid w:val="0AB40384"/>
    <w:rsid w:val="0AE207BD"/>
    <w:rsid w:val="0AEE0DF8"/>
    <w:rsid w:val="0B4BD557"/>
    <w:rsid w:val="0C65E318"/>
    <w:rsid w:val="0C98C109"/>
    <w:rsid w:val="0DED0B8E"/>
    <w:rsid w:val="108E4371"/>
    <w:rsid w:val="122A13D2"/>
    <w:rsid w:val="1288FC6C"/>
    <w:rsid w:val="132906F5"/>
    <w:rsid w:val="139D1496"/>
    <w:rsid w:val="13ACBBD6"/>
    <w:rsid w:val="13DB4EA1"/>
    <w:rsid w:val="167D2555"/>
    <w:rsid w:val="16E45C98"/>
    <w:rsid w:val="171D2D84"/>
    <w:rsid w:val="17251422"/>
    <w:rsid w:val="18782C2B"/>
    <w:rsid w:val="18DF1593"/>
    <w:rsid w:val="19CAEB00"/>
    <w:rsid w:val="19F67623"/>
    <w:rsid w:val="1C84579B"/>
    <w:rsid w:val="1DC894A4"/>
    <w:rsid w:val="1E041D12"/>
    <w:rsid w:val="1E48F4A6"/>
    <w:rsid w:val="1E5A0957"/>
    <w:rsid w:val="1F34CA13"/>
    <w:rsid w:val="1FE4C507"/>
    <w:rsid w:val="22317F9D"/>
    <w:rsid w:val="2401F9FB"/>
    <w:rsid w:val="2421C83A"/>
    <w:rsid w:val="2638F91A"/>
    <w:rsid w:val="268CF784"/>
    <w:rsid w:val="271129A6"/>
    <w:rsid w:val="27B700CD"/>
    <w:rsid w:val="28658D2F"/>
    <w:rsid w:val="2C6F5BC6"/>
    <w:rsid w:val="2CDCBEEC"/>
    <w:rsid w:val="2E445C7C"/>
    <w:rsid w:val="2E7D2D68"/>
    <w:rsid w:val="303F1577"/>
    <w:rsid w:val="32C7B976"/>
    <w:rsid w:val="3687432E"/>
    <w:rsid w:val="38EB52E0"/>
    <w:rsid w:val="395B81B9"/>
    <w:rsid w:val="39BEE3F0"/>
    <w:rsid w:val="39F846E6"/>
    <w:rsid w:val="3A7C65AD"/>
    <w:rsid w:val="3B90D813"/>
    <w:rsid w:val="3C1A72AF"/>
    <w:rsid w:val="3E7EB28C"/>
    <w:rsid w:val="3FE8E442"/>
    <w:rsid w:val="41F8F728"/>
    <w:rsid w:val="431512E7"/>
    <w:rsid w:val="432637AF"/>
    <w:rsid w:val="44C20810"/>
    <w:rsid w:val="457EAA54"/>
    <w:rsid w:val="45DD2D4C"/>
    <w:rsid w:val="465DD871"/>
    <w:rsid w:val="47F9A8D2"/>
    <w:rsid w:val="48095012"/>
    <w:rsid w:val="48446F82"/>
    <w:rsid w:val="486838AC"/>
    <w:rsid w:val="4B864C6A"/>
    <w:rsid w:val="4BFE099F"/>
    <w:rsid w:val="4CDCC135"/>
    <w:rsid w:val="4D3BA9CF"/>
    <w:rsid w:val="4DCA3220"/>
    <w:rsid w:val="4EA4C4CF"/>
    <w:rsid w:val="5109B881"/>
    <w:rsid w:val="560F73F2"/>
    <w:rsid w:val="5A395EE8"/>
    <w:rsid w:val="5AA5D44D"/>
    <w:rsid w:val="5B9CD4DB"/>
    <w:rsid w:val="5BA4C261"/>
    <w:rsid w:val="5C6ED9F8"/>
    <w:rsid w:val="5C9097CE"/>
    <w:rsid w:val="5D0ACBCD"/>
    <w:rsid w:val="5E133FD2"/>
    <w:rsid w:val="5E9249B9"/>
    <w:rsid w:val="5F2C3FF3"/>
    <w:rsid w:val="5F694FF6"/>
    <w:rsid w:val="6081E677"/>
    <w:rsid w:val="62FFD952"/>
    <w:rsid w:val="64828156"/>
    <w:rsid w:val="666A1F18"/>
    <w:rsid w:val="6A284EE7"/>
    <w:rsid w:val="6ABFEC76"/>
    <w:rsid w:val="6B8A9CE1"/>
    <w:rsid w:val="6C6B44CB"/>
    <w:rsid w:val="6C9D7AA1"/>
    <w:rsid w:val="6F78B1FF"/>
    <w:rsid w:val="701C62DD"/>
    <w:rsid w:val="70B8F6F0"/>
    <w:rsid w:val="712682DA"/>
    <w:rsid w:val="7168F1E4"/>
    <w:rsid w:val="74310CF8"/>
    <w:rsid w:val="753AF78F"/>
    <w:rsid w:val="763C6307"/>
    <w:rsid w:val="794DEC1B"/>
    <w:rsid w:val="7A21AA54"/>
    <w:rsid w:val="7CD7DFF1"/>
    <w:rsid w:val="7D4D7FB3"/>
    <w:rsid w:val="7D4DD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7F99FA"/>
  <w15:chartTrackingRefBased/>
  <w15:docId w15:val="{8F73862E-117C-4B29-9657-73F30E64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jc w:val="both"/>
    </w:pPr>
    <w:rPr>
      <w:sz w:val="24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bCs/>
      <w:kern w:val="1"/>
      <w:sz w:val="32"/>
      <w:szCs w:val="32"/>
      <w:lang w:val="pt-BR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left="567"/>
      <w:outlineLvl w:val="1"/>
    </w:pPr>
    <w:rPr>
      <w:b/>
      <w:bCs/>
      <w:i/>
      <w:iCs/>
      <w:sz w:val="28"/>
      <w:szCs w:val="28"/>
      <w:lang w:val="pt-BR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  <w:lang w:val="pt-BR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  <w:lang w:val="pt-BR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  <w:lang w:val="pt-BR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pt-BR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lang w:val="pt-BR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1">
    <w:name w:val="WW8Num1z1"/>
    <w:rPr>
      <w:color w:val="auto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Wingdings" w:hAnsi="Wingdings"/>
      <w:sz w:val="20"/>
      <w:szCs w:val="2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  <w:sz w:val="20"/>
      <w:szCs w:val="2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  <w:sz w:val="20"/>
      <w:szCs w:val="20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20"/>
      <w:szCs w:val="20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0">
    <w:name w:val="WW8Num10z0"/>
    <w:rPr>
      <w:rFonts w:ascii="Wingdings" w:hAnsi="Wingdings"/>
      <w:sz w:val="20"/>
      <w:szCs w:val="2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Wingdings" w:hAnsi="Wingdings"/>
      <w:sz w:val="20"/>
      <w:szCs w:val="2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  <w:sz w:val="20"/>
      <w:szCs w:val="20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DefaultParagraphFont0">
    <w:name w:val="Default Paragraph Font0"/>
  </w:style>
  <w:style w:type="character" w:styleId="Nmerodepgina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48"/>
      <w:lang w:val="pt-BR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  <w:lang w:val="pt-BR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  <w:lang w:val="pt-BR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  <w:lang w:val="pt-BR"/>
    </w:rPr>
  </w:style>
  <w:style w:type="paragraph" w:customStyle="1" w:styleId="anotaoderequisito">
    <w:name w:val="anotação de requisito"/>
    <w:basedOn w:val="Normal"/>
    <w:pPr>
      <w:ind w:left="1134"/>
    </w:pPr>
    <w:rPr>
      <w:rFonts w:ascii="Arial" w:hAnsi="Arial"/>
      <w:i/>
      <w:szCs w:val="20"/>
      <w:lang w:val="pt-BR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tulo">
    <w:name w:val="Title"/>
    <w:basedOn w:val="Normal"/>
    <w:next w:val="Subttulo"/>
    <w:qFormat/>
    <w:pPr>
      <w:jc w:val="center"/>
    </w:pPr>
    <w:rPr>
      <w:rFonts w:ascii="Arial" w:hAnsi="Arial" w:cs="Arial"/>
      <w:b/>
      <w:sz w:val="40"/>
      <w:szCs w:val="20"/>
      <w:lang w:val="pt-BR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styleId="Sumrio2">
    <w:name w:val="toc 2"/>
    <w:basedOn w:val="Normal"/>
    <w:next w:val="Normal"/>
    <w:uiPriority w:val="39"/>
    <w:pPr>
      <w:ind w:left="240"/>
    </w:pPr>
    <w:rPr>
      <w:smallCaps/>
      <w:sz w:val="20"/>
      <w:szCs w:val="20"/>
    </w:rPr>
  </w:style>
  <w:style w:type="paragraph" w:styleId="Corpodetexto2">
    <w:name w:val="Body Text 2"/>
    <w:basedOn w:val="Normal"/>
    <w:rPr>
      <w:lang w:val="pt-BR"/>
    </w:rPr>
  </w:style>
  <w:style w:type="paragraph" w:styleId="Sumrio3">
    <w:name w:val="toc 3"/>
    <w:basedOn w:val="Normal"/>
    <w:next w:val="Normal"/>
    <w:semiHidden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semiHidden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semiHidden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semiHidden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semiHidden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semiHidden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semiHidden/>
    <w:pPr>
      <w:ind w:left="1920"/>
    </w:pPr>
    <w:rPr>
      <w:sz w:val="18"/>
      <w:szCs w:val="1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Textodenotadefim">
    <w:name w:val="endnote text"/>
    <w:basedOn w:val="Normal"/>
    <w:semiHidden/>
    <w:rPr>
      <w:rFonts w:ascii="Arial" w:hAnsi="Arial"/>
      <w:szCs w:val="20"/>
      <w:lang w:val="pt-BR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Figura">
    <w:name w:val="Figura"/>
    <w:basedOn w:val="Legenda"/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86703B"/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86703B"/>
    <w:rPr>
      <w:lang w:val="en-US" w:eastAsia="ar-SA"/>
    </w:rPr>
  </w:style>
  <w:style w:type="character" w:customStyle="1" w:styleId="AssuntodocomentrioChar">
    <w:name w:val="Assunto do comentário Char"/>
    <w:basedOn w:val="TextodecomentrioChar"/>
    <w:link w:val="Assuntodocomentrio"/>
    <w:rsid w:val="0086703B"/>
    <w:rPr>
      <w:b/>
      <w:bCs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458</Words>
  <Characters>2476</Characters>
  <Application>Microsoft Office Word</Application>
  <DocSecurity>0</DocSecurity>
  <Lines>20</Lines>
  <Paragraphs>5</Paragraphs>
  <ScaleCrop>false</ScaleCrop>
  <Company>Grizli777</Company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subject/>
  <dc:creator>Fábio Levy Siqueira</dc:creator>
  <cp:keywords/>
  <cp:lastModifiedBy>Marco Isaias Alayo Chavez</cp:lastModifiedBy>
  <cp:revision>3</cp:revision>
  <cp:lastPrinted>2009-02-04T17:49:00Z</cp:lastPrinted>
  <dcterms:created xsi:type="dcterms:W3CDTF">2021-08-15T19:51:00Z</dcterms:created>
  <dcterms:modified xsi:type="dcterms:W3CDTF">2021-08-15T19:55:00Z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</Properties>
</file>