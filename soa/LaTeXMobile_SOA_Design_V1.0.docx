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B21C9A" w14:textId="77777777" w:rsidR="002101E2" w:rsidRDefault="002101E2">
      <w:pPr>
        <w:pStyle w:val="Corpodetexto"/>
      </w:pPr>
    </w:p>
    <w:p w14:paraId="5D001EE1" w14:textId="77777777" w:rsidR="002101E2" w:rsidRDefault="002101E2">
      <w:pPr>
        <w:jc w:val="center"/>
        <w:rPr>
          <w:sz w:val="40"/>
          <w:lang w:val="pt-BR"/>
        </w:rPr>
      </w:pPr>
    </w:p>
    <w:p w14:paraId="68AD7CE5" w14:textId="77777777" w:rsidR="002101E2" w:rsidRDefault="002101E2">
      <w:pPr>
        <w:jc w:val="center"/>
        <w:rPr>
          <w:sz w:val="40"/>
          <w:lang w:val="pt-BR"/>
        </w:rPr>
      </w:pPr>
    </w:p>
    <w:p w14:paraId="629D5141" w14:textId="77777777" w:rsidR="002101E2" w:rsidRDefault="002101E2">
      <w:pPr>
        <w:jc w:val="center"/>
        <w:rPr>
          <w:sz w:val="40"/>
          <w:lang w:val="pt-BR"/>
        </w:rPr>
      </w:pPr>
    </w:p>
    <w:p w14:paraId="48431250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50226FE3" w14:textId="77777777" w:rsidR="003474F5" w:rsidRDefault="003474F5" w:rsidP="003474F5">
      <w:pPr>
        <w:pStyle w:val="Corpodetexto"/>
      </w:pPr>
    </w:p>
    <w:p w14:paraId="0D59C51E" w14:textId="3C588B3D" w:rsidR="0F92231C" w:rsidRDefault="0F92231C" w:rsidP="62824F82">
      <w:pPr>
        <w:spacing w:line="259" w:lineRule="auto"/>
        <w:jc w:val="center"/>
        <w:rPr>
          <w:b/>
          <w:bCs/>
          <w:lang w:val="pt-BR"/>
        </w:rPr>
      </w:pPr>
      <w:r w:rsidRPr="62824F82">
        <w:rPr>
          <w:b/>
          <w:bCs/>
          <w:sz w:val="44"/>
          <w:szCs w:val="44"/>
          <w:lang w:val="pt-BR"/>
        </w:rPr>
        <w:t>La</w:t>
      </w:r>
      <w:r w:rsidR="21B20C81" w:rsidRPr="62824F82">
        <w:rPr>
          <w:b/>
          <w:bCs/>
          <w:sz w:val="44"/>
          <w:szCs w:val="44"/>
          <w:lang w:val="pt-BR"/>
        </w:rPr>
        <w:t xml:space="preserve">TeX </w:t>
      </w:r>
      <w:r w:rsidRPr="62824F82">
        <w:rPr>
          <w:b/>
          <w:bCs/>
          <w:sz w:val="44"/>
          <w:szCs w:val="44"/>
          <w:lang w:val="pt-BR"/>
        </w:rPr>
        <w:t>Mobile</w:t>
      </w:r>
    </w:p>
    <w:p w14:paraId="18B8E761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089140AB" w14:textId="77777777" w:rsidR="003474F5" w:rsidRPr="00887BC8" w:rsidRDefault="003474F5" w:rsidP="003474F5">
      <w:pPr>
        <w:rPr>
          <w:lang w:val="pt-BR"/>
        </w:rPr>
      </w:pPr>
    </w:p>
    <w:p w14:paraId="476A9E16" w14:textId="77777777" w:rsidR="003474F5" w:rsidRPr="00887BC8" w:rsidRDefault="003474F5" w:rsidP="003474F5">
      <w:pPr>
        <w:rPr>
          <w:lang w:val="pt-BR"/>
        </w:rPr>
      </w:pPr>
    </w:p>
    <w:p w14:paraId="603F9426" w14:textId="77777777" w:rsidR="003474F5" w:rsidRPr="00887BC8" w:rsidRDefault="003474F5" w:rsidP="003474F5">
      <w:pPr>
        <w:rPr>
          <w:lang w:val="pt-BR"/>
        </w:rPr>
      </w:pPr>
    </w:p>
    <w:p w14:paraId="02234DB3" w14:textId="77777777" w:rsidR="003474F5" w:rsidRPr="00887BC8" w:rsidRDefault="003474F5" w:rsidP="003474F5">
      <w:pPr>
        <w:rPr>
          <w:lang w:val="pt-BR"/>
        </w:rPr>
      </w:pPr>
    </w:p>
    <w:p w14:paraId="1F6881FA" w14:textId="77777777" w:rsidR="003474F5" w:rsidRPr="00977849" w:rsidRDefault="00396D3E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Design </w:t>
      </w:r>
      <w:r w:rsidR="00352F47">
        <w:rPr>
          <w:b/>
          <w:sz w:val="44"/>
          <w:szCs w:val="44"/>
          <w:lang w:val="pt-BR"/>
        </w:rPr>
        <w:t>SOA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631DA098" w14:textId="77777777" w:rsidTr="62824F82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3F09E16" w14:textId="71D89318" w:rsidR="003474F5" w:rsidRPr="00977849" w:rsidRDefault="08E4E769" w:rsidP="62824F82">
            <w:pPr>
              <w:rPr>
                <w:lang w:val="pt-BR"/>
              </w:rPr>
            </w:pPr>
            <w:r w:rsidRPr="62824F82">
              <w:rPr>
                <w:lang w:val="pt-BR"/>
              </w:rPr>
              <w:t xml:space="preserve">Autores: </w:t>
            </w:r>
            <w:r w:rsidR="1F8EEC5E" w:rsidRPr="62824F82">
              <w:rPr>
                <w:lang w:val="pt-BR"/>
              </w:rPr>
              <w:t xml:space="preserve"> </w:t>
            </w:r>
            <w:r w:rsidR="6AC881CA" w:rsidRPr="62824F82">
              <w:rPr>
                <w:lang w:val="pt-BR"/>
              </w:rPr>
              <w:t>Danilo Bizar</w:t>
            </w:r>
            <w:r w:rsidR="5C328059" w:rsidRPr="62824F82">
              <w:rPr>
                <w:lang w:val="pt-BR"/>
              </w:rPr>
              <w:t xml:space="preserve">ria de Oliveira </w:t>
            </w:r>
          </w:p>
          <w:p w14:paraId="0255A38F" w14:textId="101A27E8" w:rsidR="003474F5" w:rsidRPr="00977849" w:rsidRDefault="5C328059" w:rsidP="62824F82">
            <w:pPr>
              <w:rPr>
                <w:lang w:val="pt-BR"/>
              </w:rPr>
            </w:pPr>
            <w:r w:rsidRPr="62824F82">
              <w:rPr>
                <w:lang w:val="pt-BR"/>
              </w:rPr>
              <w:t xml:space="preserve">               </w:t>
            </w:r>
            <w:r w:rsidR="1F8EEC5E" w:rsidRPr="62824F82">
              <w:rPr>
                <w:lang w:val="pt-BR"/>
              </w:rPr>
              <w:t xml:space="preserve"> </w:t>
            </w:r>
            <w:r w:rsidRPr="62824F82">
              <w:rPr>
                <w:lang w:val="pt-BR"/>
              </w:rPr>
              <w:t>Geraldo Lucas Fernandes do Amara</w:t>
            </w:r>
            <w:r w:rsidR="5BB967EC" w:rsidRPr="62824F82">
              <w:rPr>
                <w:lang w:val="pt-BR"/>
              </w:rPr>
              <w:t>l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1BE0DA1" w14:textId="5BE71DCD" w:rsidR="003474F5" w:rsidRPr="00977849" w:rsidRDefault="08E4E769" w:rsidP="62824F82">
            <w:r w:rsidRPr="62824F82">
              <w:rPr>
                <w:lang w:val="pt-BR"/>
              </w:rPr>
              <w:t>Data de emissão</w:t>
            </w:r>
            <w:r>
              <w:t>:</w:t>
            </w:r>
            <w:r w:rsidR="003474F5">
              <w:br/>
            </w:r>
            <w:r w:rsidR="475AA143">
              <w:t>20/09/2021</w:t>
            </w:r>
          </w:p>
        </w:tc>
      </w:tr>
      <w:tr w:rsidR="003474F5" w:rsidRPr="00977849" w14:paraId="7A284707" w14:textId="77777777" w:rsidTr="62824F82">
        <w:trPr>
          <w:trHeight w:val="495"/>
        </w:trPr>
        <w:tc>
          <w:tcPr>
            <w:tcW w:w="5757" w:type="dxa"/>
            <w:tcBorders>
              <w:bottom w:val="single" w:sz="4" w:space="0" w:color="auto"/>
            </w:tcBorders>
          </w:tcPr>
          <w:p w14:paraId="02A6CF86" w14:textId="78855F59" w:rsidR="003474F5" w:rsidRPr="000C242C" w:rsidRDefault="08E4E769" w:rsidP="007E2C5A">
            <w:pPr>
              <w:rPr>
                <w:lang w:val="pt-BR"/>
              </w:rPr>
            </w:pPr>
            <w:r w:rsidRPr="62824F82">
              <w:rPr>
                <w:lang w:val="pt-BR"/>
              </w:rPr>
              <w:t>Revisor:</w:t>
            </w:r>
            <w:r w:rsidR="003474F5">
              <w:br/>
            </w:r>
            <w:ins w:id="0" w:author="Marco Isaias Alayo Chavez" w:date="2021-09-26T15:40:00Z">
              <w:r w:rsidR="00577684">
                <w:rPr>
                  <w:lang w:val="pt-BR"/>
                </w:rPr>
                <w:t>Gabriela Barbarán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F91098C" w14:textId="155138BB" w:rsidR="003474F5" w:rsidRPr="00977849" w:rsidRDefault="08E4E769" w:rsidP="62824F82">
            <w:pPr>
              <w:rPr>
                <w:lang w:val="pt-BR"/>
              </w:rPr>
            </w:pPr>
            <w:r w:rsidRPr="62824F82">
              <w:rPr>
                <w:lang w:val="pt-BR"/>
              </w:rPr>
              <w:t>Data de revisão</w:t>
            </w:r>
            <w:r w:rsidR="1643D495" w:rsidRPr="62824F82">
              <w:rPr>
                <w:lang w:val="pt-BR"/>
              </w:rPr>
              <w:t>:</w:t>
            </w:r>
            <w:r w:rsidR="003474F5">
              <w:br/>
            </w:r>
            <w:ins w:id="1" w:author="Marco Isaias Alayo Chavez" w:date="2021-09-26T15:40:00Z">
              <w:r w:rsidR="00577684">
                <w:rPr>
                  <w:lang w:val="pt-BR"/>
                </w:rPr>
                <w:t>26/09/2021</w:t>
              </w:r>
            </w:ins>
          </w:p>
        </w:tc>
      </w:tr>
    </w:tbl>
    <w:p w14:paraId="7639CB74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223F2158" w14:textId="77777777" w:rsidR="003474F5" w:rsidRPr="00977849" w:rsidRDefault="003474F5" w:rsidP="003474F5">
      <w:pPr>
        <w:rPr>
          <w:lang w:val="pt-BR"/>
        </w:rPr>
      </w:pPr>
    </w:p>
    <w:p w14:paraId="6AEEFEB7" w14:textId="77777777" w:rsidR="003474F5" w:rsidRPr="00977849" w:rsidRDefault="003474F5" w:rsidP="003474F5">
      <w:pPr>
        <w:rPr>
          <w:lang w:val="pt-BR"/>
        </w:rPr>
      </w:pPr>
    </w:p>
    <w:p w14:paraId="6DAE92D6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7F12170A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5D440C5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169AFF90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534AFE7E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857A7B" w14:paraId="3E814647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740AD0B8" w14:textId="6E5895CD" w:rsidR="003474F5" w:rsidRPr="00977849" w:rsidRDefault="1D28C382" w:rsidP="62824F82">
            <w:pPr>
              <w:rPr>
                <w:sz w:val="20"/>
                <w:szCs w:val="20"/>
              </w:rPr>
            </w:pPr>
            <w:r w:rsidRPr="62824F82"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5DF606DF" w14:textId="01311E1B" w:rsidR="003474F5" w:rsidRPr="00977849" w:rsidRDefault="1D28C382" w:rsidP="62824F82">
            <w:pPr>
              <w:rPr>
                <w:sz w:val="20"/>
                <w:szCs w:val="20"/>
              </w:rPr>
            </w:pPr>
            <w:r w:rsidRPr="62824F82">
              <w:rPr>
                <w:sz w:val="20"/>
                <w:szCs w:val="20"/>
              </w:rPr>
              <w:t>2021-09-20</w:t>
            </w:r>
          </w:p>
        </w:tc>
        <w:tc>
          <w:tcPr>
            <w:tcW w:w="6580" w:type="dxa"/>
            <w:vAlign w:val="center"/>
          </w:tcPr>
          <w:p w14:paraId="427285BC" w14:textId="39B08883" w:rsidR="003474F5" w:rsidRPr="00C9341C" w:rsidRDefault="1D28C382" w:rsidP="62824F82">
            <w:pPr>
              <w:rPr>
                <w:sz w:val="20"/>
                <w:szCs w:val="20"/>
                <w:lang w:val="pt-BR"/>
              </w:rPr>
            </w:pPr>
            <w:r w:rsidRPr="00C9341C">
              <w:rPr>
                <w:sz w:val="20"/>
                <w:szCs w:val="20"/>
                <w:lang w:val="pt-BR"/>
              </w:rPr>
              <w:t xml:space="preserve">Criação do documento; </w:t>
            </w:r>
            <w:r w:rsidR="55A6D133" w:rsidRPr="00C9341C">
              <w:rPr>
                <w:sz w:val="20"/>
                <w:szCs w:val="20"/>
                <w:lang w:val="pt-BR"/>
              </w:rPr>
              <w:t xml:space="preserve">item 1 objetivo do documento, </w:t>
            </w:r>
            <w:r w:rsidRPr="00C9341C">
              <w:rPr>
                <w:sz w:val="20"/>
                <w:szCs w:val="20"/>
                <w:lang w:val="pt-BR"/>
              </w:rPr>
              <w:t>item 2 Especificação de contrato de serviços</w:t>
            </w:r>
          </w:p>
        </w:tc>
      </w:tr>
      <w:tr w:rsidR="003474F5" w:rsidRPr="00857A7B" w14:paraId="1C7E48C1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0071E87D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CF0BCF5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A8DC9AA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76DE442D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33B9C29B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86B9620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26B3BB4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31A3FD76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47EA5FBE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567DD5C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CA3C405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5FF2DA79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7B3F6544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A1CD3E5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EF9CB23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35915206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02B44F38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A4FC31A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0FC9949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770B6D46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2304751E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D0DB791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248344F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0B2017CB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0C6C0793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76B50AB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B0287C9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03A4C19D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693D7E31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71F0786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C7084D4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4CFF96F2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62A45C9B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818577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1EA1A4B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857A7B" w14:paraId="5516B6EC" w14:textId="77777777" w:rsidTr="62824F82">
        <w:trPr>
          <w:trHeight w:val="480"/>
        </w:trPr>
        <w:tc>
          <w:tcPr>
            <w:tcW w:w="1460" w:type="dxa"/>
            <w:vAlign w:val="center"/>
          </w:tcPr>
          <w:p w14:paraId="044EAABE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8F8F2EB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18C0E8A" w14:textId="77777777" w:rsidR="003474F5" w:rsidRPr="00C9341C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63746010" w14:textId="77777777" w:rsidR="003474F5" w:rsidRPr="009108DD" w:rsidRDefault="003474F5" w:rsidP="003474F5">
      <w:pPr>
        <w:pStyle w:val="Ttulo"/>
      </w:pPr>
    </w:p>
    <w:p w14:paraId="029627F9" w14:textId="77777777" w:rsidR="003474F5" w:rsidRPr="009108DD" w:rsidRDefault="003474F5" w:rsidP="003474F5">
      <w:pPr>
        <w:pStyle w:val="Ttulo"/>
      </w:pPr>
    </w:p>
    <w:p w14:paraId="55882CFC" w14:textId="77777777" w:rsidR="003474F5" w:rsidRPr="009108DD" w:rsidRDefault="003474F5" w:rsidP="003474F5">
      <w:pPr>
        <w:pStyle w:val="Ttulo"/>
      </w:pPr>
    </w:p>
    <w:p w14:paraId="64329BDC" w14:textId="77777777" w:rsidR="003474F5" w:rsidRPr="009108DD" w:rsidRDefault="003474F5" w:rsidP="003474F5">
      <w:pPr>
        <w:pStyle w:val="Ttulo"/>
      </w:pPr>
    </w:p>
    <w:p w14:paraId="04922F60" w14:textId="77777777" w:rsidR="003474F5" w:rsidRPr="009108DD" w:rsidRDefault="003474F5" w:rsidP="003474F5">
      <w:pPr>
        <w:pStyle w:val="Ttulo"/>
      </w:pPr>
    </w:p>
    <w:p w14:paraId="7730314A" w14:textId="77777777" w:rsidR="003474F5" w:rsidRPr="009108DD" w:rsidRDefault="003474F5" w:rsidP="003474F5">
      <w:pPr>
        <w:pStyle w:val="Ttulo"/>
      </w:pPr>
    </w:p>
    <w:p w14:paraId="0EDFE5A9" w14:textId="77777777" w:rsidR="003474F5" w:rsidRPr="009108DD" w:rsidRDefault="003474F5" w:rsidP="003474F5">
      <w:pPr>
        <w:pStyle w:val="Ttulo"/>
      </w:pPr>
    </w:p>
    <w:p w14:paraId="3E7A4EF3" w14:textId="77777777" w:rsidR="003474F5" w:rsidRPr="009108DD" w:rsidRDefault="003474F5" w:rsidP="003474F5">
      <w:pPr>
        <w:pStyle w:val="Ttulo"/>
      </w:pPr>
    </w:p>
    <w:p w14:paraId="75338FD9" w14:textId="77777777" w:rsidR="003474F5" w:rsidRPr="009108DD" w:rsidRDefault="003474F5" w:rsidP="003474F5">
      <w:pPr>
        <w:pStyle w:val="Ttulo"/>
      </w:pPr>
    </w:p>
    <w:p w14:paraId="56227449" w14:textId="77777777" w:rsidR="003474F5" w:rsidRPr="009108DD" w:rsidRDefault="003474F5" w:rsidP="003474F5">
      <w:pPr>
        <w:pStyle w:val="Ttulo"/>
      </w:pPr>
    </w:p>
    <w:p w14:paraId="02D4097D" w14:textId="77777777" w:rsidR="003474F5" w:rsidRPr="009108DD" w:rsidRDefault="003474F5" w:rsidP="003474F5">
      <w:pPr>
        <w:pStyle w:val="Ttulo"/>
      </w:pPr>
    </w:p>
    <w:p w14:paraId="1B7CA248" w14:textId="77777777" w:rsidR="003474F5" w:rsidRPr="009108DD" w:rsidRDefault="003474F5" w:rsidP="003474F5">
      <w:pPr>
        <w:pStyle w:val="Ttulo"/>
      </w:pPr>
      <w:r w:rsidRPr="009108DD">
        <w:t>Índice</w:t>
      </w:r>
    </w:p>
    <w:bookmarkStart w:id="2" w:name="_Toc21438786"/>
    <w:bookmarkStart w:id="3" w:name="_Toc62011096"/>
    <w:bookmarkStart w:id="4" w:name="_Toc63572863"/>
    <w:bookmarkStart w:id="5" w:name="_Toc63573018"/>
    <w:bookmarkStart w:id="6" w:name="_Toc63573143"/>
    <w:bookmarkStart w:id="7" w:name="_Toc73417534"/>
    <w:bookmarkStart w:id="8" w:name="_Toc73763533"/>
    <w:bookmarkStart w:id="9" w:name="_Toc78689615"/>
    <w:p w14:paraId="176A5B89" w14:textId="77777777" w:rsidR="00B16C96" w:rsidRPr="0054404D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B16C96" w:rsidRPr="00C9341C">
        <w:rPr>
          <w:noProof/>
          <w:lang w:val="pt-BR"/>
        </w:rPr>
        <w:t>1</w:t>
      </w:r>
      <w:r w:rsidR="00B16C96" w:rsidRPr="0054404D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B16C96" w:rsidRPr="00C9341C">
        <w:rPr>
          <w:noProof/>
          <w:lang w:val="pt-BR"/>
        </w:rPr>
        <w:t>Objetivo do Documento</w:t>
      </w:r>
      <w:r w:rsidR="00B16C96" w:rsidRPr="00C9341C">
        <w:rPr>
          <w:noProof/>
          <w:lang w:val="pt-BR"/>
        </w:rPr>
        <w:tab/>
      </w:r>
      <w:r w:rsidR="00B16C96">
        <w:rPr>
          <w:noProof/>
        </w:rPr>
        <w:fldChar w:fldCharType="begin"/>
      </w:r>
      <w:r w:rsidR="00B16C96" w:rsidRPr="00C9341C">
        <w:rPr>
          <w:noProof/>
          <w:lang w:val="pt-BR"/>
        </w:rPr>
        <w:instrText xml:space="preserve"> PAGEREF _Toc83063656 \h </w:instrText>
      </w:r>
      <w:r w:rsidR="00B16C96">
        <w:rPr>
          <w:noProof/>
        </w:rPr>
      </w:r>
      <w:r w:rsidR="00B16C96">
        <w:rPr>
          <w:noProof/>
        </w:rPr>
        <w:fldChar w:fldCharType="separate"/>
      </w:r>
      <w:r w:rsidR="00B16C96" w:rsidRPr="00C9341C">
        <w:rPr>
          <w:noProof/>
          <w:lang w:val="pt-BR"/>
        </w:rPr>
        <w:t>4</w:t>
      </w:r>
      <w:r w:rsidR="00B16C96">
        <w:rPr>
          <w:noProof/>
        </w:rPr>
        <w:fldChar w:fldCharType="end"/>
      </w:r>
    </w:p>
    <w:p w14:paraId="664643CD" w14:textId="77777777" w:rsidR="00B16C96" w:rsidRPr="0054404D" w:rsidRDefault="00B16C96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</w:t>
      </w:r>
      <w:r w:rsidRPr="0054404D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de Contrato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_Toc83063657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0A3EFAF" w14:textId="77777777" w:rsidR="00B16C96" w:rsidRPr="0054404D" w:rsidRDefault="00B16C96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2.1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de Esquemas de Mensagens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_Toc83063658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C2EC8BF" w14:textId="77777777" w:rsidR="00B16C96" w:rsidRPr="0054404D" w:rsidRDefault="00B16C96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2.2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das Interfaces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_Toc83063659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9D7F564" w14:textId="77777777" w:rsidR="00B16C96" w:rsidRPr="0054404D" w:rsidRDefault="00B16C96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2.3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Definir as Políticas e Slas das Operações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_Toc83063660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CEDEB65" w14:textId="77777777" w:rsidR="00B16C96" w:rsidRPr="0054404D" w:rsidRDefault="00B16C96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2.4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Definir a Camada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_Toc83063661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E6C7B60" w14:textId="77777777" w:rsidR="00B16C96" w:rsidRPr="0054404D" w:rsidRDefault="00B16C96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3</w:t>
      </w:r>
      <w:r w:rsidRPr="0054404D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Diagrama UML da Estrutura Interna do Serviço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_Toc83063662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2C5EB1E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6DD99E2F" w14:textId="77777777" w:rsidR="003474F5" w:rsidRPr="00C9341C" w:rsidRDefault="003474F5" w:rsidP="00C9341C">
      <w:pPr>
        <w:pStyle w:val="Ttulo1"/>
      </w:pPr>
      <w:r w:rsidRPr="009108DD">
        <w:br w:type="page"/>
      </w:r>
      <w:bookmarkStart w:id="10" w:name="_Toc108600773"/>
      <w:bookmarkStart w:id="11" w:name="_Toc83063656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C9341C">
        <w:t>Objetivo do Documento</w:t>
      </w:r>
      <w:bookmarkEnd w:id="10"/>
      <w:bookmarkEnd w:id="11"/>
    </w:p>
    <w:p w14:paraId="50966B6E" w14:textId="77777777" w:rsidR="00D97BB4" w:rsidRDefault="00D97BB4" w:rsidP="00F946CF">
      <w:pPr>
        <w:rPr>
          <w:highlight w:val="yellow"/>
          <w:lang w:val="pt-BR"/>
        </w:rPr>
      </w:pPr>
    </w:p>
    <w:p w14:paraId="35A44CA1" w14:textId="270AF93A" w:rsidR="000C242C" w:rsidRDefault="55176488" w:rsidP="00F946CF">
      <w:pPr>
        <w:rPr>
          <w:lang w:val="pt-BR"/>
        </w:rPr>
      </w:pPr>
      <w:r w:rsidRPr="62824F82">
        <w:rPr>
          <w:lang w:val="pt-BR"/>
        </w:rPr>
        <w:t xml:space="preserve">Este documento tem como objetivo </w:t>
      </w:r>
      <w:r w:rsidR="10BEB618" w:rsidRPr="62824F82">
        <w:rPr>
          <w:lang w:val="pt-BR"/>
        </w:rPr>
        <w:t>definir e especificar os contratos e as estruturas</w:t>
      </w:r>
      <w:r w:rsidR="7B3FBDE5" w:rsidRPr="62824F82">
        <w:rPr>
          <w:lang w:val="pt-BR"/>
        </w:rPr>
        <w:t xml:space="preserve"> de implementação dos serviços identificados na fase de Análise.</w:t>
      </w:r>
      <w:r w:rsidR="10BEB618" w:rsidRPr="62824F82">
        <w:rPr>
          <w:lang w:val="pt-BR"/>
        </w:rPr>
        <w:t xml:space="preserve">   </w:t>
      </w:r>
    </w:p>
    <w:p w14:paraId="1027E411" w14:textId="07F5CFF2" w:rsidR="00B61AC0" w:rsidRPr="00B61AC0" w:rsidRDefault="31028E68" w:rsidP="21E67BED">
      <w:pPr>
        <w:pStyle w:val="Ttulo1"/>
      </w:pPr>
      <w:bookmarkStart w:id="12" w:name="_Toc83063657"/>
      <w:r>
        <w:t>Especificação de Contrato de Serviços</w:t>
      </w:r>
      <w:bookmarkEnd w:id="12"/>
    </w:p>
    <w:p w14:paraId="65650C28" w14:textId="77777777" w:rsidR="00D97BB4" w:rsidRPr="00C9341C" w:rsidRDefault="7446AFC9" w:rsidP="00C9341C">
      <w:pPr>
        <w:pStyle w:val="Ttulo2"/>
      </w:pPr>
      <w:bookmarkStart w:id="13" w:name="_Toc83063658"/>
      <w:r w:rsidRPr="00C9341C">
        <w:t>Especificação de Esquemas de Mensagens</w:t>
      </w:r>
      <w:bookmarkEnd w:id="13"/>
    </w:p>
    <w:p w14:paraId="6ACAE8ED" w14:textId="77777777" w:rsidR="00396D3E" w:rsidRPr="00396D3E" w:rsidRDefault="00396D3E" w:rsidP="00396D3E">
      <w:pPr>
        <w:rPr>
          <w:lang w:val="pt-BR"/>
        </w:rPr>
      </w:pPr>
    </w:p>
    <w:p w14:paraId="0556C1AA" w14:textId="640E667C" w:rsidR="00B61AC0" w:rsidRPr="00B61AC0" w:rsidRDefault="29E6FE00" w:rsidP="00B61AC0">
      <w:commentRangeStart w:id="14"/>
      <w:r>
        <w:rPr>
          <w:noProof/>
        </w:rPr>
        <w:drawing>
          <wp:inline distT="0" distB="0" distL="0" distR="0" wp14:anchorId="65931595" wp14:editId="521DB739">
            <wp:extent cx="5486400" cy="3669030"/>
            <wp:effectExtent l="0" t="0" r="0" b="0"/>
            <wp:docPr id="665466135" name="Picture 66546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577684">
        <w:rPr>
          <w:rStyle w:val="Refdecomentrio"/>
        </w:rPr>
        <w:commentReference w:id="14"/>
      </w:r>
    </w:p>
    <w:p w14:paraId="6C504A15" w14:textId="77777777" w:rsidR="00396D3E" w:rsidRPr="00C9341C" w:rsidRDefault="7446AFC9" w:rsidP="00C9341C">
      <w:pPr>
        <w:pStyle w:val="Ttulo2"/>
      </w:pPr>
      <w:bookmarkStart w:id="15" w:name="_Toc83063659"/>
      <w:r w:rsidRPr="00C9341C">
        <w:t>Especificação das Interfaces de Serviços</w:t>
      </w:r>
      <w:bookmarkEnd w:id="15"/>
    </w:p>
    <w:p w14:paraId="2DF9B5CB" w14:textId="5C4BACC1" w:rsidR="62824F82" w:rsidRDefault="62824F82" w:rsidP="62824F82"/>
    <w:p w14:paraId="59E44E33" w14:textId="719A3044" w:rsidR="00396D3E" w:rsidRDefault="31863F29" w:rsidP="00396D3E">
      <w:pPr>
        <w:rPr>
          <w:lang w:val="pt-BR"/>
        </w:rPr>
      </w:pPr>
      <w:r>
        <w:rPr>
          <w:noProof/>
        </w:rPr>
        <w:drawing>
          <wp:inline distT="0" distB="0" distL="0" distR="0" wp14:anchorId="29F56A15" wp14:editId="7DB43F99">
            <wp:extent cx="5486400" cy="5029200"/>
            <wp:effectExtent l="0" t="0" r="0" b="0"/>
            <wp:docPr id="312132842" name="Picture 31213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EE5E" w14:textId="05471AB3" w:rsidR="00396D3E" w:rsidRDefault="00396D3E" w:rsidP="00396D3E">
      <w:pPr>
        <w:rPr>
          <w:lang w:val="pt-BR"/>
        </w:rPr>
      </w:pPr>
    </w:p>
    <w:p w14:paraId="339F36F7" w14:textId="7DC814BF" w:rsidR="7446AFC9" w:rsidRPr="00C9341C" w:rsidRDefault="7446AFC9" w:rsidP="00C9341C">
      <w:pPr>
        <w:pStyle w:val="Ttulo2"/>
      </w:pPr>
      <w:bookmarkStart w:id="16" w:name="_Toc83063660"/>
      <w:r w:rsidRPr="00C9341C">
        <w:t>Definir as Políticas e S</w:t>
      </w:r>
      <w:r w:rsidR="78D3ADF3" w:rsidRPr="00C9341C">
        <w:t>LA</w:t>
      </w:r>
      <w:r w:rsidRPr="00C9341C">
        <w:t xml:space="preserve">s das Operações de </w:t>
      </w:r>
      <w:r w:rsidR="787749B6" w:rsidRPr="00C9341C">
        <w:t>Serviços</w:t>
      </w:r>
      <w:bookmarkEnd w:id="16"/>
    </w:p>
    <w:p w14:paraId="70B405B7" w14:textId="0406FC8E" w:rsidR="36A4633C" w:rsidRPr="00C9341C" w:rsidRDefault="36A4633C" w:rsidP="00C9341C">
      <w:pPr>
        <w:pStyle w:val="Ttulo3"/>
      </w:pPr>
      <w:r w:rsidRPr="00C9341C">
        <w:t>Documento</w:t>
      </w:r>
    </w:p>
    <w:p w14:paraId="1034D82F" w14:textId="785017DD" w:rsidR="00C9341C" w:rsidRDefault="00C9341C" w:rsidP="00C9341C">
      <w:pPr>
        <w:pStyle w:val="Ttulo4"/>
      </w:pPr>
      <w:r>
        <w:t>Associar Template ao documento</w:t>
      </w:r>
    </w:p>
    <w:p w14:paraId="33B068EE" w14:textId="2D773549" w:rsidR="00C9341C" w:rsidRPr="00C9341C" w:rsidRDefault="78321FE0" w:rsidP="00C9341C">
      <w:pPr>
        <w:pStyle w:val="PargrafodaLista"/>
        <w:numPr>
          <w:ilvl w:val="0"/>
          <w:numId w:val="21"/>
        </w:numPr>
        <w:rPr>
          <w:lang w:val="pt-BR"/>
        </w:rPr>
      </w:pPr>
      <w:r w:rsidRPr="21E67BED">
        <w:rPr>
          <w:lang w:val="pt-BR"/>
        </w:rPr>
        <w:t>Cada template deve ser uma classe LaTeX válida.</w:t>
      </w:r>
    </w:p>
    <w:p w14:paraId="638F6D4C" w14:textId="59B28B6B" w:rsidR="1A99B60E" w:rsidRPr="00C9341C" w:rsidRDefault="1A99B60E" w:rsidP="21E67BED">
      <w:pPr>
        <w:rPr>
          <w:lang w:val="pt-BR"/>
        </w:rPr>
      </w:pPr>
    </w:p>
    <w:p w14:paraId="4B971A0E" w14:textId="74260921" w:rsidR="36A4633C" w:rsidRDefault="6427FBBE" w:rsidP="00C9341C">
      <w:pPr>
        <w:pStyle w:val="Ttulo2"/>
      </w:pPr>
      <w:r>
        <w:t>Texto</w:t>
      </w:r>
    </w:p>
    <w:p w14:paraId="70420844" w14:textId="12157273" w:rsidR="1A99B60E" w:rsidRDefault="391CF29D" w:rsidP="21E67BED">
      <w:pPr>
        <w:pStyle w:val="PargrafodaLista"/>
        <w:numPr>
          <w:ilvl w:val="0"/>
          <w:numId w:val="21"/>
        </w:numPr>
        <w:spacing w:line="259" w:lineRule="auto"/>
        <w:rPr>
          <w:lang w:val="pt-BR"/>
        </w:rPr>
      </w:pPr>
      <w:r w:rsidRPr="21E67BED">
        <w:rPr>
          <w:lang w:val="pt-BR"/>
        </w:rPr>
        <w:t>Tempo de resposta à digitação em tempo real.</w:t>
      </w:r>
    </w:p>
    <w:p w14:paraId="39F2F18D" w14:textId="76E5DA31" w:rsidR="1A99B60E" w:rsidRPr="00857A7B" w:rsidRDefault="1A99B60E" w:rsidP="21E67BED">
      <w:pPr>
        <w:rPr>
          <w:lang w:val="pt-BR"/>
        </w:rPr>
      </w:pPr>
    </w:p>
    <w:p w14:paraId="6781B2E3" w14:textId="15369624" w:rsidR="36A4633C" w:rsidRPr="00C9341C" w:rsidRDefault="6427FBBE" w:rsidP="00C9341C">
      <w:pPr>
        <w:pStyle w:val="Ttulo3"/>
      </w:pPr>
      <w:r>
        <w:t>G</w:t>
      </w:r>
      <w:r w:rsidR="2024E46D">
        <w:t>ráfico</w:t>
      </w:r>
    </w:p>
    <w:p w14:paraId="5BCED232" w14:textId="0E06029F" w:rsidR="1A99B60E" w:rsidRPr="00C9341C" w:rsidRDefault="5EC9C99E" w:rsidP="21E67BED">
      <w:pPr>
        <w:pStyle w:val="PargrafodaLista"/>
        <w:numPr>
          <w:ilvl w:val="0"/>
          <w:numId w:val="21"/>
        </w:numPr>
        <w:spacing w:line="259" w:lineRule="auto"/>
        <w:rPr>
          <w:lang w:val="pt-BR"/>
        </w:rPr>
      </w:pPr>
      <w:r w:rsidRPr="21E67BED">
        <w:rPr>
          <w:lang w:val="pt-BR"/>
        </w:rPr>
        <w:t>Todo elemento gráfico deve ser respaldado por um código-fonte LaTeX válido.</w:t>
      </w:r>
    </w:p>
    <w:p w14:paraId="125904C2" w14:textId="1F9FE2B5" w:rsidR="1A99B60E" w:rsidRPr="00C9341C" w:rsidRDefault="1A99B60E" w:rsidP="21E67BED">
      <w:pPr>
        <w:rPr>
          <w:lang w:val="pt-BR"/>
        </w:rPr>
      </w:pPr>
    </w:p>
    <w:p w14:paraId="2B9EFC25" w14:textId="6EEBD22C" w:rsidR="6E868CCE" w:rsidRPr="00C9341C" w:rsidRDefault="6C276D24" w:rsidP="00C9341C">
      <w:pPr>
        <w:pStyle w:val="Ttulo3"/>
      </w:pPr>
      <w:r>
        <w:t>Persistir Document</w:t>
      </w:r>
      <w:r w:rsidR="6427FBBE">
        <w:t>o</w:t>
      </w:r>
    </w:p>
    <w:p w14:paraId="24E96BE0" w14:textId="262DC08F" w:rsidR="1A99B60E" w:rsidRPr="00C9341C" w:rsidRDefault="1F35EBB8" w:rsidP="21E67BED">
      <w:pPr>
        <w:pStyle w:val="PargrafodaLista"/>
        <w:numPr>
          <w:ilvl w:val="0"/>
          <w:numId w:val="21"/>
        </w:numPr>
        <w:spacing w:line="259" w:lineRule="auto"/>
        <w:rPr>
          <w:lang w:val="pt-BR"/>
        </w:rPr>
      </w:pPr>
      <w:r w:rsidRPr="21E67BED">
        <w:rPr>
          <w:lang w:val="pt-BR"/>
        </w:rPr>
        <w:t>O sistema deve integrar-se de forma transparente a serviços de armazenamento em nuvem.</w:t>
      </w:r>
    </w:p>
    <w:p w14:paraId="7B25A5E5" w14:textId="13A1576D" w:rsidR="1A99B60E" w:rsidRPr="00C9341C" w:rsidRDefault="1A99B60E" w:rsidP="21E67BED">
      <w:pPr>
        <w:rPr>
          <w:lang w:val="pt-BR"/>
        </w:rPr>
      </w:pPr>
    </w:p>
    <w:p w14:paraId="0345CA9D" w14:textId="1764DDC2" w:rsidR="4852C060" w:rsidRPr="00C9341C" w:rsidRDefault="0E53E572" w:rsidP="00C9341C">
      <w:pPr>
        <w:pStyle w:val="Ttulo3"/>
      </w:pPr>
      <w:r>
        <w:t>Compil</w:t>
      </w:r>
      <w:r w:rsidR="6427FBBE">
        <w:t>ar Arquivo</w:t>
      </w:r>
    </w:p>
    <w:p w14:paraId="1A556544" w14:textId="335DC718" w:rsidR="1A99B60E" w:rsidRPr="00C9341C" w:rsidRDefault="1A99B60E" w:rsidP="1A99B60E">
      <w:pPr>
        <w:rPr>
          <w:lang w:val="pt-BR"/>
        </w:rPr>
      </w:pPr>
    </w:p>
    <w:p w14:paraId="03BC5A1E" w14:textId="0C99FABF" w:rsidR="00396D3E" w:rsidRDefault="61007D7C" w:rsidP="21E67BED">
      <w:pPr>
        <w:pStyle w:val="PargrafodaLista"/>
        <w:numPr>
          <w:ilvl w:val="0"/>
          <w:numId w:val="21"/>
        </w:numPr>
        <w:spacing w:line="259" w:lineRule="auto"/>
        <w:rPr>
          <w:lang w:val="pt-BR"/>
        </w:rPr>
      </w:pPr>
      <w:r w:rsidRPr="21E67BED">
        <w:rPr>
          <w:lang w:val="pt-BR"/>
        </w:rPr>
        <w:t>Tempo de compilação não pode ultrapassar 10 segundos.</w:t>
      </w:r>
    </w:p>
    <w:p w14:paraId="274F6E7C" w14:textId="163E9967" w:rsidR="00396D3E" w:rsidRDefault="00396D3E" w:rsidP="21E67BED">
      <w:pPr>
        <w:rPr>
          <w:lang w:val="pt-BR"/>
        </w:rPr>
      </w:pPr>
    </w:p>
    <w:p w14:paraId="2D4E4891" w14:textId="77777777" w:rsidR="00396D3E" w:rsidRPr="00C9341C" w:rsidRDefault="7446AFC9" w:rsidP="00C9341C">
      <w:pPr>
        <w:pStyle w:val="Ttulo2"/>
      </w:pPr>
      <w:bookmarkStart w:id="17" w:name="_Toc83063661"/>
      <w:r w:rsidRPr="00C9341C">
        <w:t>Definir a Camada de Serviços</w:t>
      </w:r>
      <w:bookmarkEnd w:id="17"/>
    </w:p>
    <w:p w14:paraId="7F4CD213" w14:textId="3BC63290" w:rsidR="62824F82" w:rsidRDefault="62824F82" w:rsidP="62824F82">
      <w:pPr>
        <w:rPr>
          <w:lang w:val="pt-BR"/>
        </w:rPr>
      </w:pPr>
    </w:p>
    <w:p w14:paraId="68CD9B23" w14:textId="16E163ED" w:rsidR="34002E1D" w:rsidRDefault="34002E1D" w:rsidP="62824F82">
      <w:pPr>
        <w:rPr>
          <w:lang w:val="pt-BR"/>
        </w:rPr>
      </w:pPr>
      <w:r>
        <w:rPr>
          <w:noProof/>
        </w:rPr>
        <w:drawing>
          <wp:inline distT="0" distB="0" distL="0" distR="0" wp14:anchorId="66B13503" wp14:editId="2F0824ED">
            <wp:extent cx="5486400" cy="3051810"/>
            <wp:effectExtent l="0" t="0" r="0" b="0"/>
            <wp:docPr id="506431145" name="Picture 50643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F6F" w14:textId="77777777" w:rsidR="00396D3E" w:rsidRPr="008F6895" w:rsidRDefault="00396D3E" w:rsidP="00396D3E">
      <w:pPr>
        <w:rPr>
          <w:lang w:val="pt-BR"/>
        </w:rPr>
      </w:pPr>
    </w:p>
    <w:p w14:paraId="63F11F63" w14:textId="77777777" w:rsidR="00396D3E" w:rsidRPr="008F6895" w:rsidRDefault="00396D3E" w:rsidP="00396D3E">
      <w:pPr>
        <w:rPr>
          <w:lang w:val="pt-BR"/>
        </w:rPr>
      </w:pPr>
    </w:p>
    <w:p w14:paraId="344DFF8B" w14:textId="77777777" w:rsidR="00B16C96" w:rsidRPr="00C9341C" w:rsidRDefault="00396D3E" w:rsidP="00C9341C">
      <w:pPr>
        <w:pStyle w:val="Ttulo1"/>
      </w:pPr>
      <w:bookmarkStart w:id="18" w:name="_Toc83063662"/>
      <w:r w:rsidRPr="00C9341C">
        <w:t>Diagrama UML</w:t>
      </w:r>
      <w:r w:rsidR="00B16C96" w:rsidRPr="00C9341C">
        <w:t xml:space="preserve"> da Estrutura Interna do Serviço</w:t>
      </w:r>
      <w:bookmarkEnd w:id="18"/>
    </w:p>
    <w:p w14:paraId="2F514486" w14:textId="28E609EE" w:rsidR="00B16C96" w:rsidRDefault="5E12B3F4" w:rsidP="62824F82">
      <w:pPr>
        <w:rPr>
          <w:highlight w:val="yellow"/>
          <w:lang w:val="pt-BR"/>
        </w:rPr>
      </w:pPr>
      <w:r w:rsidRPr="62824F82">
        <w:rPr>
          <w:highlight w:val="yellow"/>
          <w:lang w:val="pt-BR"/>
        </w:rPr>
        <w:t>Elaborar um diagrama com as classes de interface, mediação, componentes de serviços e classes de análise.</w:t>
      </w:r>
    </w:p>
    <w:p w14:paraId="1C17A902" w14:textId="77777777" w:rsidR="00C9341C" w:rsidRPr="00B16C96" w:rsidRDefault="00C9341C" w:rsidP="62824F82">
      <w:pPr>
        <w:rPr>
          <w:highlight w:val="yellow"/>
          <w:lang w:val="pt-BR"/>
        </w:rPr>
      </w:pPr>
    </w:p>
    <w:sectPr w:rsidR="00C9341C" w:rsidRPr="00B16C96" w:rsidSect="00915DCC">
      <w:headerReference w:type="default" r:id="rId14"/>
      <w:footerReference w:type="default" r:id="rId15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Marco Isaias Alayo Chavez" w:date="2021-09-26T15:41:00Z" w:initials="MIAC">
    <w:p w14:paraId="027A384A" w14:textId="2E3FF46B" w:rsidR="00577684" w:rsidRDefault="00577684">
      <w:pPr>
        <w:pStyle w:val="Textodecomentrio"/>
      </w:pPr>
      <w:r>
        <w:rPr>
          <w:rStyle w:val="Refdecomentrio"/>
        </w:rPr>
        <w:annotationRef/>
      </w:r>
      <w:r>
        <w:t>&lt;&lt;Mensagem&gt;&gt; Elemento textual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7A38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B1336" w16cex:dateUtc="2021-09-26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7A384A" w16cid:durableId="24FB13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80CB" w14:textId="77777777" w:rsidR="00880A28" w:rsidRDefault="00880A28">
      <w:r>
        <w:separator/>
      </w:r>
    </w:p>
  </w:endnote>
  <w:endnote w:type="continuationSeparator" w:id="0">
    <w:p w14:paraId="5A9C3FAD" w14:textId="77777777" w:rsidR="00880A28" w:rsidRDefault="0088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E8DA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96D3E">
      <w:rPr>
        <w:lang w:val="pt-BR"/>
      </w:rPr>
      <w:t xml:space="preserve">Design </w:t>
    </w:r>
    <w:r w:rsidR="00B61AC0">
      <w:rPr>
        <w:lang w:val="pt-BR"/>
      </w:rPr>
      <w:t>d</w:t>
    </w:r>
    <w:r w:rsidR="00D97BB4">
      <w:rPr>
        <w:lang w:val="pt-BR"/>
      </w:rPr>
      <w:t xml:space="preserve">e </w:t>
    </w:r>
    <w:r w:rsidR="005D38BD">
      <w:rPr>
        <w:lang w:val="pt-BR"/>
      </w:rPr>
      <w:t>Serviços</w:t>
    </w:r>
    <w:r w:rsidR="00BF32A1">
      <w:rPr>
        <w:lang w:val="pt-BR"/>
      </w:rPr>
      <w:t xml:space="preserve"> - SOA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5B96" w14:textId="77777777" w:rsidR="00880A28" w:rsidRDefault="00880A28">
      <w:r>
        <w:separator/>
      </w:r>
    </w:p>
  </w:footnote>
  <w:footnote w:type="continuationSeparator" w:id="0">
    <w:p w14:paraId="485091F7" w14:textId="77777777" w:rsidR="00880A28" w:rsidRDefault="00880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857A7B" w14:paraId="71DBD390" w14:textId="77777777" w:rsidTr="003474F5">
      <w:trPr>
        <w:trHeight w:val="1651"/>
        <w:jc w:val="center"/>
      </w:trPr>
      <w:tc>
        <w:tcPr>
          <w:tcW w:w="1533" w:type="dxa"/>
        </w:tcPr>
        <w:p w14:paraId="45D09651" w14:textId="2764AC5A" w:rsidR="002F0E81" w:rsidRDefault="009A0C31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374F2A0" wp14:editId="221554D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6E238035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2FA68D6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3B94D60C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57E4714F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195042C9" w14:textId="77777777" w:rsidR="002F0E81" w:rsidRDefault="002F0E81" w:rsidP="0044002D">
    <w:pPr>
      <w:pStyle w:val="Cabealho"/>
    </w:pPr>
  </w:p>
  <w:p w14:paraId="371EDC15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61794"/>
    <w:multiLevelType w:val="hybridMultilevel"/>
    <w:tmpl w:val="72769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63A9C"/>
    <w:multiLevelType w:val="hybridMultilevel"/>
    <w:tmpl w:val="6FA22972"/>
    <w:lvl w:ilvl="0" w:tplc="84CCF112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DA30F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1A7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8B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E8A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F60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0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8E78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6EC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461F4"/>
    <w:multiLevelType w:val="hybridMultilevel"/>
    <w:tmpl w:val="442E221A"/>
    <w:lvl w:ilvl="0" w:tplc="BF7E003A">
      <w:start w:val="1"/>
      <w:numFmt w:val="bullet"/>
      <w:lvlText w:val=""/>
      <w:lvlJc w:val="left"/>
      <w:pPr>
        <w:ind w:left="720" w:hanging="360"/>
      </w:pPr>
    </w:lvl>
    <w:lvl w:ilvl="1" w:tplc="25E063AE">
      <w:start w:val="1"/>
      <w:numFmt w:val="lowerLetter"/>
      <w:lvlText w:val="%2."/>
      <w:lvlJc w:val="left"/>
      <w:pPr>
        <w:ind w:left="1440" w:hanging="360"/>
      </w:pPr>
    </w:lvl>
    <w:lvl w:ilvl="2" w:tplc="A43C04AA">
      <w:start w:val="1"/>
      <w:numFmt w:val="lowerRoman"/>
      <w:lvlText w:val="%3."/>
      <w:lvlJc w:val="right"/>
      <w:pPr>
        <w:ind w:left="2160" w:hanging="180"/>
      </w:pPr>
    </w:lvl>
    <w:lvl w:ilvl="3" w:tplc="3AA6799C">
      <w:start w:val="1"/>
      <w:numFmt w:val="decimal"/>
      <w:lvlText w:val="%4."/>
      <w:lvlJc w:val="left"/>
      <w:pPr>
        <w:ind w:left="2880" w:hanging="360"/>
      </w:pPr>
    </w:lvl>
    <w:lvl w:ilvl="4" w:tplc="F9AE4368">
      <w:start w:val="1"/>
      <w:numFmt w:val="lowerLetter"/>
      <w:lvlText w:val="%5."/>
      <w:lvlJc w:val="left"/>
      <w:pPr>
        <w:ind w:left="3600" w:hanging="360"/>
      </w:pPr>
    </w:lvl>
    <w:lvl w:ilvl="5" w:tplc="74B6F3E6">
      <w:start w:val="1"/>
      <w:numFmt w:val="lowerRoman"/>
      <w:lvlText w:val="%6."/>
      <w:lvlJc w:val="right"/>
      <w:pPr>
        <w:ind w:left="4320" w:hanging="180"/>
      </w:pPr>
    </w:lvl>
    <w:lvl w:ilvl="6" w:tplc="4D4CC158">
      <w:start w:val="1"/>
      <w:numFmt w:val="decimal"/>
      <w:lvlText w:val="%7."/>
      <w:lvlJc w:val="left"/>
      <w:pPr>
        <w:ind w:left="5040" w:hanging="360"/>
      </w:pPr>
    </w:lvl>
    <w:lvl w:ilvl="7" w:tplc="0346183A">
      <w:start w:val="1"/>
      <w:numFmt w:val="lowerLetter"/>
      <w:lvlText w:val="%8."/>
      <w:lvlJc w:val="left"/>
      <w:pPr>
        <w:ind w:left="5760" w:hanging="360"/>
      </w:pPr>
    </w:lvl>
    <w:lvl w:ilvl="8" w:tplc="D19000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7"/>
  </w:num>
  <w:num w:numId="10">
    <w:abstractNumId w:val="16"/>
  </w:num>
  <w:num w:numId="11">
    <w:abstractNumId w:val="19"/>
  </w:num>
  <w:num w:numId="12">
    <w:abstractNumId w:val="14"/>
  </w:num>
  <w:num w:numId="13">
    <w:abstractNumId w:val="17"/>
  </w:num>
  <w:num w:numId="14">
    <w:abstractNumId w:val="9"/>
  </w:num>
  <w:num w:numId="15">
    <w:abstractNumId w:val="10"/>
  </w:num>
  <w:num w:numId="16">
    <w:abstractNumId w:val="12"/>
  </w:num>
  <w:num w:numId="17">
    <w:abstractNumId w:val="11"/>
  </w:num>
  <w:num w:numId="18">
    <w:abstractNumId w:val="13"/>
  </w:num>
  <w:num w:numId="19">
    <w:abstractNumId w:val="0"/>
  </w:num>
  <w:num w:numId="20">
    <w:abstractNumId w:val="15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D7557"/>
    <w:rsid w:val="00160D83"/>
    <w:rsid w:val="001D61D6"/>
    <w:rsid w:val="001E7D46"/>
    <w:rsid w:val="002101E2"/>
    <w:rsid w:val="00265B68"/>
    <w:rsid w:val="00280F39"/>
    <w:rsid w:val="002A67E3"/>
    <w:rsid w:val="002C395F"/>
    <w:rsid w:val="002C578F"/>
    <w:rsid w:val="002E097E"/>
    <w:rsid w:val="002F0E81"/>
    <w:rsid w:val="003354E8"/>
    <w:rsid w:val="00342E76"/>
    <w:rsid w:val="00344C9F"/>
    <w:rsid w:val="003474F5"/>
    <w:rsid w:val="00352F47"/>
    <w:rsid w:val="00396D3E"/>
    <w:rsid w:val="003B676F"/>
    <w:rsid w:val="003E197E"/>
    <w:rsid w:val="00423EC3"/>
    <w:rsid w:val="004307C4"/>
    <w:rsid w:val="00435EF8"/>
    <w:rsid w:val="0044002D"/>
    <w:rsid w:val="00516A76"/>
    <w:rsid w:val="0054404D"/>
    <w:rsid w:val="00577684"/>
    <w:rsid w:val="0058594F"/>
    <w:rsid w:val="005D234A"/>
    <w:rsid w:val="005D38BD"/>
    <w:rsid w:val="00621FBC"/>
    <w:rsid w:val="00641079"/>
    <w:rsid w:val="0068441C"/>
    <w:rsid w:val="006910FD"/>
    <w:rsid w:val="0069424A"/>
    <w:rsid w:val="006A0E8B"/>
    <w:rsid w:val="006A16AD"/>
    <w:rsid w:val="006F3548"/>
    <w:rsid w:val="0072500A"/>
    <w:rsid w:val="0075779E"/>
    <w:rsid w:val="007577E7"/>
    <w:rsid w:val="007628F7"/>
    <w:rsid w:val="00797CFA"/>
    <w:rsid w:val="007B7814"/>
    <w:rsid w:val="007E2C5A"/>
    <w:rsid w:val="007E6EE9"/>
    <w:rsid w:val="008119A3"/>
    <w:rsid w:val="00851F4E"/>
    <w:rsid w:val="00857A7B"/>
    <w:rsid w:val="00857CF0"/>
    <w:rsid w:val="00873422"/>
    <w:rsid w:val="00880A28"/>
    <w:rsid w:val="008C2AE5"/>
    <w:rsid w:val="008D2C0F"/>
    <w:rsid w:val="008F6895"/>
    <w:rsid w:val="00910CC8"/>
    <w:rsid w:val="00915DCC"/>
    <w:rsid w:val="00975234"/>
    <w:rsid w:val="0099310E"/>
    <w:rsid w:val="00996AE3"/>
    <w:rsid w:val="009A0C31"/>
    <w:rsid w:val="009A1F09"/>
    <w:rsid w:val="009D50EA"/>
    <w:rsid w:val="00A0456E"/>
    <w:rsid w:val="00A048F5"/>
    <w:rsid w:val="00A11686"/>
    <w:rsid w:val="00A16B27"/>
    <w:rsid w:val="00A36380"/>
    <w:rsid w:val="00A47FAD"/>
    <w:rsid w:val="00A5015C"/>
    <w:rsid w:val="00A64F66"/>
    <w:rsid w:val="00A666EB"/>
    <w:rsid w:val="00A66DA1"/>
    <w:rsid w:val="00A8419A"/>
    <w:rsid w:val="00B16C96"/>
    <w:rsid w:val="00B61AC0"/>
    <w:rsid w:val="00BB48A1"/>
    <w:rsid w:val="00BC3369"/>
    <w:rsid w:val="00BD6639"/>
    <w:rsid w:val="00BF32A1"/>
    <w:rsid w:val="00C031A9"/>
    <w:rsid w:val="00C26527"/>
    <w:rsid w:val="00C7420D"/>
    <w:rsid w:val="00C7688C"/>
    <w:rsid w:val="00C809D9"/>
    <w:rsid w:val="00C84FAD"/>
    <w:rsid w:val="00C9341C"/>
    <w:rsid w:val="00CB41E0"/>
    <w:rsid w:val="00CB5D70"/>
    <w:rsid w:val="00CD07C8"/>
    <w:rsid w:val="00D54FCA"/>
    <w:rsid w:val="00D97BB4"/>
    <w:rsid w:val="00DD051D"/>
    <w:rsid w:val="00DE1B65"/>
    <w:rsid w:val="00DF10FA"/>
    <w:rsid w:val="00E45B7D"/>
    <w:rsid w:val="00E72146"/>
    <w:rsid w:val="00E800F8"/>
    <w:rsid w:val="00ED6CC8"/>
    <w:rsid w:val="00ED7C19"/>
    <w:rsid w:val="00EF4771"/>
    <w:rsid w:val="00F11043"/>
    <w:rsid w:val="00F27CB1"/>
    <w:rsid w:val="00F946CF"/>
    <w:rsid w:val="00FB3F95"/>
    <w:rsid w:val="00FB7CDA"/>
    <w:rsid w:val="00FC321C"/>
    <w:rsid w:val="00FE1CB0"/>
    <w:rsid w:val="00FF2050"/>
    <w:rsid w:val="01E838F1"/>
    <w:rsid w:val="038FFD33"/>
    <w:rsid w:val="04CF54D5"/>
    <w:rsid w:val="08E4E769"/>
    <w:rsid w:val="08E60F61"/>
    <w:rsid w:val="09DF9836"/>
    <w:rsid w:val="0E53E572"/>
    <w:rsid w:val="0F92231C"/>
    <w:rsid w:val="10BEB618"/>
    <w:rsid w:val="1194AF80"/>
    <w:rsid w:val="1643D495"/>
    <w:rsid w:val="16A99EA8"/>
    <w:rsid w:val="1A99B60E"/>
    <w:rsid w:val="1AD7E3CF"/>
    <w:rsid w:val="1D28C382"/>
    <w:rsid w:val="1ED6AE1F"/>
    <w:rsid w:val="1F35EBB8"/>
    <w:rsid w:val="1F8EEC5E"/>
    <w:rsid w:val="2024E46D"/>
    <w:rsid w:val="217B2727"/>
    <w:rsid w:val="21832A58"/>
    <w:rsid w:val="21B20C81"/>
    <w:rsid w:val="21E67BED"/>
    <w:rsid w:val="224D999C"/>
    <w:rsid w:val="22B55F58"/>
    <w:rsid w:val="29E6FE00"/>
    <w:rsid w:val="2A773B29"/>
    <w:rsid w:val="2AFD8FEE"/>
    <w:rsid w:val="2EC21530"/>
    <w:rsid w:val="30CE5A51"/>
    <w:rsid w:val="31028E68"/>
    <w:rsid w:val="31863F29"/>
    <w:rsid w:val="34002E1D"/>
    <w:rsid w:val="35F79798"/>
    <w:rsid w:val="36A4633C"/>
    <w:rsid w:val="3918F26A"/>
    <w:rsid w:val="391CF29D"/>
    <w:rsid w:val="3B89F4F9"/>
    <w:rsid w:val="432EFFE8"/>
    <w:rsid w:val="43FF4D93"/>
    <w:rsid w:val="465500D9"/>
    <w:rsid w:val="475AA143"/>
    <w:rsid w:val="4852C060"/>
    <w:rsid w:val="4B846309"/>
    <w:rsid w:val="4C1A3894"/>
    <w:rsid w:val="50A690CF"/>
    <w:rsid w:val="512AEDD3"/>
    <w:rsid w:val="52C6BE34"/>
    <w:rsid w:val="54628E95"/>
    <w:rsid w:val="55176488"/>
    <w:rsid w:val="554631BB"/>
    <w:rsid w:val="55A6D133"/>
    <w:rsid w:val="579AA90B"/>
    <w:rsid w:val="57A8A7A7"/>
    <w:rsid w:val="5BB967EC"/>
    <w:rsid w:val="5C328059"/>
    <w:rsid w:val="5D00BFFE"/>
    <w:rsid w:val="5D40DC5A"/>
    <w:rsid w:val="5E12B3F4"/>
    <w:rsid w:val="5E4B3849"/>
    <w:rsid w:val="5EC9C99E"/>
    <w:rsid w:val="600C9133"/>
    <w:rsid w:val="60B41B7C"/>
    <w:rsid w:val="60E81489"/>
    <w:rsid w:val="61007D7C"/>
    <w:rsid w:val="61B52996"/>
    <w:rsid w:val="62824F82"/>
    <w:rsid w:val="63EBBC3E"/>
    <w:rsid w:val="6427FBBE"/>
    <w:rsid w:val="660B2189"/>
    <w:rsid w:val="666C0CF9"/>
    <w:rsid w:val="6A675EE9"/>
    <w:rsid w:val="6AC881CA"/>
    <w:rsid w:val="6AFE59B9"/>
    <w:rsid w:val="6C276D24"/>
    <w:rsid w:val="6CCD5C79"/>
    <w:rsid w:val="6E868CCE"/>
    <w:rsid w:val="6FA95FE6"/>
    <w:rsid w:val="7258BC8C"/>
    <w:rsid w:val="7446AFC9"/>
    <w:rsid w:val="74FF9BAA"/>
    <w:rsid w:val="77416E50"/>
    <w:rsid w:val="77827C46"/>
    <w:rsid w:val="78124843"/>
    <w:rsid w:val="78321FE0"/>
    <w:rsid w:val="787749B6"/>
    <w:rsid w:val="78D3ADF3"/>
    <w:rsid w:val="7B3FBDE5"/>
    <w:rsid w:val="7E7C8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7230D"/>
  <w15:chartTrackingRefBased/>
  <w15:docId w15:val="{5B5BE208-23ED-4F48-97BE-9C5357C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DefaultParagraphFont0">
    <w:name w:val="Default Paragraph Font0"/>
  </w:style>
  <w:style w:type="character" w:styleId="Nmerodepgina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304</Words>
  <Characters>1646</Characters>
  <Application>Microsoft Office Word</Application>
  <DocSecurity>0</DocSecurity>
  <Lines>13</Lines>
  <Paragraphs>3</Paragraphs>
  <ScaleCrop>false</ScaleCrop>
  <Company>Grizli777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3</cp:revision>
  <cp:lastPrinted>2009-02-04T17:49:00Z</cp:lastPrinted>
  <dcterms:created xsi:type="dcterms:W3CDTF">2021-09-26T18:39:00Z</dcterms:created>
  <dcterms:modified xsi:type="dcterms:W3CDTF">2021-09-26T18:44:00Z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