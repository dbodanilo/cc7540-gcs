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8846FEB" w14:textId="77777777" w:rsidR="002101E2" w:rsidRDefault="002101E2">
      <w:pPr>
        <w:pStyle w:val="Corpodetexto"/>
      </w:pPr>
    </w:p>
    <w:p w14:paraId="7BC65D8A" w14:textId="77777777" w:rsidR="002101E2" w:rsidRDefault="002101E2">
      <w:pPr>
        <w:jc w:val="center"/>
        <w:rPr>
          <w:sz w:val="40"/>
          <w:lang w:val="pt-BR"/>
        </w:rPr>
      </w:pPr>
    </w:p>
    <w:p w14:paraId="03FF68CE" w14:textId="77777777" w:rsidR="002101E2" w:rsidRDefault="002101E2">
      <w:pPr>
        <w:jc w:val="center"/>
        <w:rPr>
          <w:sz w:val="40"/>
          <w:lang w:val="pt-BR"/>
        </w:rPr>
      </w:pPr>
    </w:p>
    <w:p w14:paraId="78644913" w14:textId="77777777" w:rsidR="002101E2" w:rsidRDefault="002101E2">
      <w:pPr>
        <w:jc w:val="center"/>
        <w:rPr>
          <w:sz w:val="40"/>
          <w:lang w:val="pt-BR"/>
        </w:rPr>
      </w:pPr>
    </w:p>
    <w:p w14:paraId="3A545E7B" w14:textId="77777777" w:rsidR="003474F5" w:rsidRPr="00977849" w:rsidRDefault="003474F5" w:rsidP="003474F5">
      <w:pPr>
        <w:jc w:val="center"/>
        <w:rPr>
          <w:sz w:val="40"/>
          <w:lang w:val="pt-BR"/>
        </w:rPr>
      </w:pPr>
    </w:p>
    <w:p w14:paraId="51B962D5" w14:textId="77777777" w:rsidR="003474F5" w:rsidRDefault="003474F5" w:rsidP="003474F5">
      <w:pPr>
        <w:pStyle w:val="Corpodetexto"/>
      </w:pPr>
    </w:p>
    <w:p w14:paraId="50117087" w14:textId="7776BEDE" w:rsidR="003474F5" w:rsidRDefault="6750B5A0" w:rsidP="02F42F4D">
      <w:pPr>
        <w:jc w:val="center"/>
        <w:rPr>
          <w:b/>
          <w:bCs/>
          <w:sz w:val="44"/>
          <w:szCs w:val="44"/>
          <w:lang w:val="pt-BR"/>
        </w:rPr>
      </w:pPr>
      <w:proofErr w:type="spellStart"/>
      <w:r w:rsidRPr="02F42F4D">
        <w:rPr>
          <w:b/>
          <w:bCs/>
          <w:sz w:val="44"/>
          <w:szCs w:val="44"/>
          <w:lang w:val="pt-BR"/>
        </w:rPr>
        <w:t>LaTeX</w:t>
      </w:r>
      <w:proofErr w:type="spellEnd"/>
      <w:r w:rsidR="6034A151" w:rsidRPr="02F42F4D">
        <w:rPr>
          <w:b/>
          <w:bCs/>
          <w:sz w:val="44"/>
          <w:szCs w:val="44"/>
          <w:lang w:val="pt-BR"/>
        </w:rPr>
        <w:t xml:space="preserve"> </w:t>
      </w:r>
      <w:r w:rsidRPr="02F42F4D">
        <w:rPr>
          <w:b/>
          <w:bCs/>
          <w:sz w:val="44"/>
          <w:szCs w:val="44"/>
          <w:lang w:val="pt-BR"/>
        </w:rPr>
        <w:t>Mobile</w:t>
      </w:r>
    </w:p>
    <w:p w14:paraId="4816BB24" w14:textId="77777777" w:rsidR="00342E76" w:rsidRDefault="00342E76" w:rsidP="003474F5">
      <w:pPr>
        <w:jc w:val="center"/>
        <w:rPr>
          <w:b/>
          <w:sz w:val="44"/>
          <w:szCs w:val="44"/>
          <w:lang w:val="pt-BR"/>
        </w:rPr>
      </w:pPr>
    </w:p>
    <w:p w14:paraId="2B163496" w14:textId="77777777" w:rsidR="003474F5" w:rsidRPr="00887BC8" w:rsidRDefault="003474F5" w:rsidP="003474F5">
      <w:pPr>
        <w:rPr>
          <w:lang w:val="pt-BR"/>
        </w:rPr>
      </w:pPr>
    </w:p>
    <w:p w14:paraId="0DEC3689" w14:textId="77777777" w:rsidR="003474F5" w:rsidRPr="00887BC8" w:rsidRDefault="003474F5" w:rsidP="003474F5">
      <w:pPr>
        <w:rPr>
          <w:lang w:val="pt-BR"/>
        </w:rPr>
      </w:pPr>
    </w:p>
    <w:p w14:paraId="39F4E9A8" w14:textId="77777777" w:rsidR="003474F5" w:rsidRPr="00887BC8" w:rsidRDefault="003474F5" w:rsidP="003474F5">
      <w:pPr>
        <w:rPr>
          <w:lang w:val="pt-BR"/>
        </w:rPr>
      </w:pPr>
    </w:p>
    <w:p w14:paraId="03B49B3D" w14:textId="77777777" w:rsidR="003474F5" w:rsidRDefault="00873422" w:rsidP="00C031A9">
      <w:pPr>
        <w:jc w:val="center"/>
        <w:rPr>
          <w:b/>
          <w:sz w:val="44"/>
          <w:szCs w:val="44"/>
          <w:lang w:val="pt-BR"/>
        </w:rPr>
      </w:pPr>
      <w:r>
        <w:rPr>
          <w:b/>
          <w:sz w:val="44"/>
          <w:szCs w:val="44"/>
          <w:lang w:val="pt-BR"/>
        </w:rPr>
        <w:t>Model</w:t>
      </w:r>
      <w:r w:rsidR="00D97BB4">
        <w:rPr>
          <w:b/>
          <w:sz w:val="44"/>
          <w:szCs w:val="44"/>
          <w:lang w:val="pt-BR"/>
        </w:rPr>
        <w:t xml:space="preserve">agem </w:t>
      </w:r>
      <w:r w:rsidR="00587024">
        <w:rPr>
          <w:b/>
          <w:sz w:val="44"/>
          <w:szCs w:val="44"/>
          <w:lang w:val="pt-BR"/>
        </w:rPr>
        <w:t>SOA</w:t>
      </w:r>
    </w:p>
    <w:p w14:paraId="42B43865" w14:textId="77777777" w:rsidR="00876462" w:rsidRDefault="00876462" w:rsidP="00C031A9">
      <w:pPr>
        <w:jc w:val="center"/>
        <w:rPr>
          <w:b/>
          <w:sz w:val="44"/>
          <w:szCs w:val="44"/>
          <w:lang w:val="pt-BR"/>
        </w:rPr>
      </w:pPr>
    </w:p>
    <w:p w14:paraId="16E44E3D" w14:textId="77777777" w:rsidR="00876462" w:rsidRPr="00977849" w:rsidRDefault="00876462" w:rsidP="00C031A9">
      <w:pPr>
        <w:jc w:val="center"/>
        <w:rPr>
          <w:lang w:val="pt-BR"/>
        </w:rPr>
      </w:pPr>
    </w:p>
    <w:tbl>
      <w:tblPr>
        <w:tblpPr w:leftFromText="181" w:rightFromText="181" w:tblpXSpec="center" w:tblpYSpec="bottom"/>
        <w:tblOverlap w:val="never"/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7"/>
        <w:gridCol w:w="3300"/>
      </w:tblGrid>
      <w:tr w:rsidR="003474F5" w:rsidRPr="00977849" w14:paraId="77B422C4" w14:textId="77777777" w:rsidTr="02F42F4D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4F9A41F1" w14:textId="77777777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 xml:space="preserve">Autores: </w:t>
            </w:r>
          </w:p>
          <w:p w14:paraId="07ED8A03" w14:textId="3E82EB26" w:rsidR="003474F5" w:rsidRPr="00977849" w:rsidRDefault="3F9AFE45" w:rsidP="02F42F4D">
            <w:pPr>
              <w:rPr>
                <w:sz w:val="28"/>
                <w:szCs w:val="28"/>
                <w:lang w:val="pt-BR"/>
              </w:rPr>
            </w:pPr>
            <w:r w:rsidRPr="02F42F4D">
              <w:rPr>
                <w:sz w:val="28"/>
                <w:szCs w:val="28"/>
                <w:lang w:val="pt-BR"/>
              </w:rPr>
              <w:t xml:space="preserve">Danilo Bizarria de Oliveira, </w:t>
            </w:r>
          </w:p>
          <w:p w14:paraId="6BE094D6" w14:textId="60954572" w:rsidR="003474F5" w:rsidRPr="00977849" w:rsidRDefault="3F9AFE45" w:rsidP="02F42F4D">
            <w:pPr>
              <w:rPr>
                <w:lang w:val="pt-BR"/>
              </w:rPr>
            </w:pPr>
            <w:r w:rsidRPr="02F42F4D">
              <w:rPr>
                <w:sz w:val="28"/>
                <w:szCs w:val="28"/>
                <w:lang w:val="pt-BR"/>
              </w:rPr>
              <w:t>Geraldo Lucas F. do Amaral</w:t>
            </w:r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21BAD13A" w14:textId="77777777" w:rsidR="003474F5" w:rsidRPr="009108DD" w:rsidRDefault="003474F5" w:rsidP="007E2C5A">
            <w:r w:rsidRPr="00977849">
              <w:rPr>
                <w:lang w:val="pt-BR"/>
              </w:rPr>
              <w:t>Data de emissão</w:t>
            </w:r>
            <w:r w:rsidRPr="009108DD">
              <w:t>:</w:t>
            </w:r>
          </w:p>
          <w:p w14:paraId="16F95EBC" w14:textId="61574740" w:rsidR="003474F5" w:rsidRPr="00977849" w:rsidRDefault="5DC0507D" w:rsidP="02F42F4D">
            <w:pPr>
              <w:jc w:val="right"/>
              <w:rPr>
                <w:sz w:val="28"/>
                <w:szCs w:val="28"/>
                <w:lang w:val="pt-BR"/>
              </w:rPr>
            </w:pPr>
            <w:r w:rsidRPr="02F42F4D">
              <w:rPr>
                <w:sz w:val="28"/>
                <w:szCs w:val="28"/>
                <w:lang w:val="pt-BR"/>
              </w:rPr>
              <w:t>23/08/2021</w:t>
            </w:r>
          </w:p>
        </w:tc>
      </w:tr>
      <w:tr w:rsidR="003474F5" w:rsidRPr="00977849" w14:paraId="67CBAD09" w14:textId="77777777" w:rsidTr="02F42F4D">
        <w:trPr>
          <w:trHeight w:val="600"/>
        </w:trPr>
        <w:tc>
          <w:tcPr>
            <w:tcW w:w="5757" w:type="dxa"/>
            <w:tcBorders>
              <w:bottom w:val="single" w:sz="4" w:space="0" w:color="auto"/>
            </w:tcBorders>
          </w:tcPr>
          <w:p w14:paraId="5368A192" w14:textId="77777777" w:rsidR="003474F5" w:rsidRDefault="003474F5" w:rsidP="007E2C5A">
            <w:pPr>
              <w:rPr>
                <w:ins w:id="0" w:author="Marco Isaias Alayo Chavez" w:date="2021-08-29T17:08:00Z"/>
                <w:lang w:val="pt-BR"/>
              </w:rPr>
            </w:pPr>
            <w:r w:rsidRPr="00977849">
              <w:rPr>
                <w:lang w:val="pt-BR"/>
              </w:rPr>
              <w:t>Revisor:</w:t>
            </w:r>
          </w:p>
          <w:p w14:paraId="54A6BC8D" w14:textId="4560D4CF" w:rsidR="003E0A22" w:rsidRPr="000C242C" w:rsidRDefault="003E0A22" w:rsidP="007E2C5A">
            <w:pPr>
              <w:rPr>
                <w:lang w:val="pt-BR"/>
              </w:rPr>
            </w:pPr>
            <w:ins w:id="1" w:author="Marco Isaias Alayo Chavez" w:date="2021-08-29T17:08:00Z">
              <w:r>
                <w:rPr>
                  <w:lang w:val="pt-BR"/>
                </w:rPr>
                <w:t xml:space="preserve">Gabriela Barbarán </w:t>
              </w:r>
            </w:ins>
          </w:p>
        </w:tc>
        <w:tc>
          <w:tcPr>
            <w:tcW w:w="3300" w:type="dxa"/>
            <w:tcBorders>
              <w:bottom w:val="single" w:sz="4" w:space="0" w:color="auto"/>
            </w:tcBorders>
          </w:tcPr>
          <w:p w14:paraId="1B9C5719" w14:textId="77777777" w:rsidR="003474F5" w:rsidRPr="00977849" w:rsidRDefault="003474F5" w:rsidP="007E2C5A">
            <w:pPr>
              <w:rPr>
                <w:lang w:val="pt-BR"/>
              </w:rPr>
            </w:pPr>
            <w:r w:rsidRPr="00977849">
              <w:rPr>
                <w:lang w:val="pt-BR"/>
              </w:rPr>
              <w:t>Data de revisão</w:t>
            </w:r>
          </w:p>
          <w:p w14:paraId="57C626CF" w14:textId="7F07F9E9" w:rsidR="003474F5" w:rsidRPr="00977849" w:rsidRDefault="003E0A22" w:rsidP="007E2C5A">
            <w:pPr>
              <w:jc w:val="right"/>
              <w:rPr>
                <w:sz w:val="28"/>
                <w:lang w:val="pt-BR"/>
              </w:rPr>
            </w:pPr>
            <w:ins w:id="2" w:author="Marco Isaias Alayo Chavez" w:date="2021-08-29T17:08:00Z">
              <w:r>
                <w:rPr>
                  <w:sz w:val="28"/>
                  <w:lang w:val="pt-BR"/>
                </w:rPr>
                <w:t>29/08/2021</w:t>
              </w:r>
            </w:ins>
          </w:p>
        </w:tc>
      </w:tr>
    </w:tbl>
    <w:p w14:paraId="0BBA2A4F" w14:textId="77777777" w:rsidR="003474F5" w:rsidRPr="00977849" w:rsidRDefault="003474F5" w:rsidP="003474F5">
      <w:pPr>
        <w:jc w:val="center"/>
        <w:rPr>
          <w:b/>
          <w:lang w:val="pt-BR"/>
        </w:rPr>
      </w:pPr>
      <w:r>
        <w:rPr>
          <w:b/>
          <w:lang w:val="pt-BR"/>
        </w:rPr>
        <w:br w:type="page"/>
      </w:r>
      <w:r w:rsidRPr="00977849">
        <w:rPr>
          <w:b/>
          <w:lang w:val="pt-BR"/>
        </w:rPr>
        <w:lastRenderedPageBreak/>
        <w:t>FOLHA DE CONTROLE DE REVISÕES</w:t>
      </w:r>
    </w:p>
    <w:p w14:paraId="7FF5CBB9" w14:textId="77777777" w:rsidR="003474F5" w:rsidRPr="00977849" w:rsidRDefault="003474F5" w:rsidP="003474F5">
      <w:pPr>
        <w:rPr>
          <w:lang w:val="pt-BR"/>
        </w:rPr>
      </w:pPr>
    </w:p>
    <w:p w14:paraId="13956CCC" w14:textId="77777777" w:rsidR="003474F5" w:rsidRPr="00977849" w:rsidRDefault="003474F5" w:rsidP="003474F5">
      <w:pPr>
        <w:rPr>
          <w:lang w:val="pt-BR"/>
        </w:rPr>
      </w:pPr>
    </w:p>
    <w:p w14:paraId="667B99DC" w14:textId="77777777" w:rsidR="003474F5" w:rsidRPr="00977849" w:rsidRDefault="003474F5" w:rsidP="003474F5">
      <w:pPr>
        <w:rPr>
          <w:lang w:val="pt-BR"/>
        </w:rPr>
      </w:pPr>
    </w:p>
    <w:tbl>
      <w:tblPr>
        <w:tblW w:w="9410" w:type="dxa"/>
        <w:tblInd w:w="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1500"/>
        <w:gridCol w:w="6450"/>
      </w:tblGrid>
      <w:tr w:rsidR="003474F5" w:rsidRPr="00977849" w14:paraId="6D9D07B6" w14:textId="77777777" w:rsidTr="02F42F4D">
        <w:trPr>
          <w:trHeight w:val="480"/>
        </w:trPr>
        <w:tc>
          <w:tcPr>
            <w:tcW w:w="1460" w:type="dxa"/>
            <w:vAlign w:val="center"/>
          </w:tcPr>
          <w:p w14:paraId="2ECA7F44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Número da versão</w:t>
            </w:r>
          </w:p>
        </w:tc>
        <w:tc>
          <w:tcPr>
            <w:tcW w:w="1500" w:type="dxa"/>
            <w:vAlign w:val="center"/>
          </w:tcPr>
          <w:p w14:paraId="29810E39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Data de emissão</w:t>
            </w:r>
          </w:p>
        </w:tc>
        <w:tc>
          <w:tcPr>
            <w:tcW w:w="6450" w:type="dxa"/>
            <w:vAlign w:val="center"/>
          </w:tcPr>
          <w:p w14:paraId="570B753A" w14:textId="77777777" w:rsidR="003474F5" w:rsidRPr="00977849" w:rsidRDefault="003474F5" w:rsidP="007E2C5A">
            <w:pPr>
              <w:jc w:val="center"/>
              <w:rPr>
                <w:b/>
                <w:sz w:val="20"/>
                <w:lang w:val="pt-BR"/>
              </w:rPr>
            </w:pPr>
            <w:r w:rsidRPr="00977849">
              <w:rPr>
                <w:b/>
                <w:sz w:val="20"/>
                <w:lang w:val="pt-BR"/>
              </w:rPr>
              <w:t>Registro de modificações</w:t>
            </w:r>
          </w:p>
        </w:tc>
      </w:tr>
      <w:tr w:rsidR="003474F5" w:rsidRPr="00401001" w14:paraId="00537E0B" w14:textId="77777777" w:rsidTr="02F42F4D">
        <w:trPr>
          <w:trHeight w:val="480"/>
        </w:trPr>
        <w:tc>
          <w:tcPr>
            <w:tcW w:w="1460" w:type="dxa"/>
            <w:vAlign w:val="center"/>
          </w:tcPr>
          <w:p w14:paraId="3C3DC28F" w14:textId="757ADAE7" w:rsidR="003474F5" w:rsidRPr="00977849" w:rsidRDefault="7C558FC6" w:rsidP="02F42F4D">
            <w:pPr>
              <w:rPr>
                <w:sz w:val="20"/>
                <w:szCs w:val="20"/>
              </w:rPr>
            </w:pPr>
            <w:r w:rsidRPr="02F42F4D">
              <w:rPr>
                <w:sz w:val="20"/>
                <w:szCs w:val="20"/>
              </w:rPr>
              <w:t>1.0</w:t>
            </w:r>
          </w:p>
        </w:tc>
        <w:tc>
          <w:tcPr>
            <w:tcW w:w="1500" w:type="dxa"/>
            <w:vAlign w:val="center"/>
          </w:tcPr>
          <w:p w14:paraId="285DC217" w14:textId="1D08E8E2" w:rsidR="003474F5" w:rsidRPr="00977849" w:rsidRDefault="7C558FC6" w:rsidP="02F42F4D">
            <w:pPr>
              <w:rPr>
                <w:sz w:val="20"/>
                <w:szCs w:val="20"/>
              </w:rPr>
            </w:pPr>
            <w:r w:rsidRPr="02F42F4D">
              <w:rPr>
                <w:sz w:val="20"/>
                <w:szCs w:val="20"/>
              </w:rPr>
              <w:t>23/08/2021</w:t>
            </w:r>
          </w:p>
        </w:tc>
        <w:tc>
          <w:tcPr>
            <w:tcW w:w="6450" w:type="dxa"/>
            <w:vAlign w:val="center"/>
          </w:tcPr>
          <w:p w14:paraId="2FEBB38A" w14:textId="15F384FC" w:rsidR="003474F5" w:rsidRPr="00977849" w:rsidRDefault="27E0BB58" w:rsidP="02F42F4D">
            <w:pPr>
              <w:pStyle w:val="Ttulo2"/>
              <w:numPr>
                <w:ilvl w:val="1"/>
                <w:numId w:val="0"/>
              </w:numPr>
              <w:rPr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2F42F4D">
              <w:rPr>
                <w:b w:val="0"/>
                <w:bCs w:val="0"/>
                <w:i w:val="0"/>
                <w:iCs w:val="0"/>
                <w:sz w:val="20"/>
                <w:szCs w:val="20"/>
              </w:rPr>
              <w:t xml:space="preserve">Objetivo do Documento, Modelo de Processo As </w:t>
            </w:r>
            <w:proofErr w:type="spellStart"/>
            <w:r w:rsidRPr="02F42F4D">
              <w:rPr>
                <w:b w:val="0"/>
                <w:bCs w:val="0"/>
                <w:i w:val="0"/>
                <w:iCs w:val="0"/>
                <w:sz w:val="20"/>
                <w:szCs w:val="20"/>
              </w:rPr>
              <w:t>Is</w:t>
            </w:r>
            <w:proofErr w:type="spellEnd"/>
            <w:r w:rsidRPr="02F42F4D">
              <w:rPr>
                <w:b w:val="0"/>
                <w:bCs w:val="0"/>
                <w:i w:val="0"/>
                <w:iCs w:val="0"/>
                <w:sz w:val="20"/>
                <w:szCs w:val="20"/>
              </w:rPr>
              <w:t>.</w:t>
            </w:r>
          </w:p>
        </w:tc>
      </w:tr>
      <w:tr w:rsidR="003474F5" w:rsidRPr="00401001" w14:paraId="5EDBFCE8" w14:textId="77777777" w:rsidTr="02F42F4D">
        <w:trPr>
          <w:trHeight w:val="480"/>
        </w:trPr>
        <w:tc>
          <w:tcPr>
            <w:tcW w:w="1460" w:type="dxa"/>
            <w:vAlign w:val="center"/>
          </w:tcPr>
          <w:p w14:paraId="1E17155C" w14:textId="77777777" w:rsidR="003474F5" w:rsidRPr="00401001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769B2816" w14:textId="77777777" w:rsidR="003474F5" w:rsidRPr="00401001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450" w:type="dxa"/>
            <w:vAlign w:val="center"/>
          </w:tcPr>
          <w:p w14:paraId="395DCF06" w14:textId="77777777" w:rsidR="003474F5" w:rsidRPr="00401001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401001" w14:paraId="56BBC57C" w14:textId="77777777" w:rsidTr="02F42F4D">
        <w:trPr>
          <w:trHeight w:val="480"/>
        </w:trPr>
        <w:tc>
          <w:tcPr>
            <w:tcW w:w="1460" w:type="dxa"/>
            <w:vAlign w:val="center"/>
          </w:tcPr>
          <w:p w14:paraId="3882476B" w14:textId="77777777" w:rsidR="003474F5" w:rsidRPr="00401001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78FAA65D" w14:textId="77777777" w:rsidR="003474F5" w:rsidRPr="00401001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450" w:type="dxa"/>
            <w:vAlign w:val="center"/>
          </w:tcPr>
          <w:p w14:paraId="42CD3D77" w14:textId="77777777" w:rsidR="003474F5" w:rsidRPr="00401001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401001" w14:paraId="53112FC1" w14:textId="77777777" w:rsidTr="02F42F4D">
        <w:trPr>
          <w:trHeight w:val="480"/>
        </w:trPr>
        <w:tc>
          <w:tcPr>
            <w:tcW w:w="1460" w:type="dxa"/>
            <w:vAlign w:val="center"/>
          </w:tcPr>
          <w:p w14:paraId="7C941C48" w14:textId="77777777" w:rsidR="003474F5" w:rsidRPr="00401001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90DE81F" w14:textId="77777777" w:rsidR="003474F5" w:rsidRPr="00401001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450" w:type="dxa"/>
            <w:vAlign w:val="center"/>
          </w:tcPr>
          <w:p w14:paraId="058ED1BF" w14:textId="77777777" w:rsidR="003474F5" w:rsidRPr="00401001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401001" w14:paraId="73267CC9" w14:textId="77777777" w:rsidTr="02F42F4D">
        <w:trPr>
          <w:trHeight w:val="480"/>
        </w:trPr>
        <w:tc>
          <w:tcPr>
            <w:tcW w:w="1460" w:type="dxa"/>
            <w:vAlign w:val="center"/>
          </w:tcPr>
          <w:p w14:paraId="5561CEC3" w14:textId="77777777" w:rsidR="003474F5" w:rsidRPr="00401001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2445EBE7" w14:textId="77777777" w:rsidR="003474F5" w:rsidRPr="00401001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450" w:type="dxa"/>
            <w:vAlign w:val="center"/>
          </w:tcPr>
          <w:p w14:paraId="2977C753" w14:textId="77777777" w:rsidR="003474F5" w:rsidRPr="00401001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401001" w14:paraId="28DCD1C6" w14:textId="77777777" w:rsidTr="02F42F4D">
        <w:trPr>
          <w:trHeight w:val="480"/>
        </w:trPr>
        <w:tc>
          <w:tcPr>
            <w:tcW w:w="1460" w:type="dxa"/>
            <w:vAlign w:val="center"/>
          </w:tcPr>
          <w:p w14:paraId="268E2FB8" w14:textId="77777777" w:rsidR="003474F5" w:rsidRPr="00401001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37C973B2" w14:textId="77777777" w:rsidR="003474F5" w:rsidRPr="00401001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450" w:type="dxa"/>
            <w:vAlign w:val="center"/>
          </w:tcPr>
          <w:p w14:paraId="466842F0" w14:textId="77777777" w:rsidR="003474F5" w:rsidRPr="00401001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401001" w14:paraId="333197A0" w14:textId="77777777" w:rsidTr="02F42F4D">
        <w:trPr>
          <w:trHeight w:val="480"/>
        </w:trPr>
        <w:tc>
          <w:tcPr>
            <w:tcW w:w="1460" w:type="dxa"/>
            <w:vAlign w:val="center"/>
          </w:tcPr>
          <w:p w14:paraId="3A685193" w14:textId="77777777" w:rsidR="003474F5" w:rsidRPr="00401001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4F0E5A87" w14:textId="77777777" w:rsidR="003474F5" w:rsidRPr="00401001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450" w:type="dxa"/>
            <w:vAlign w:val="center"/>
          </w:tcPr>
          <w:p w14:paraId="74B3DCFC" w14:textId="77777777" w:rsidR="003474F5" w:rsidRPr="00401001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401001" w14:paraId="6E9875D5" w14:textId="77777777" w:rsidTr="02F42F4D">
        <w:trPr>
          <w:trHeight w:val="480"/>
        </w:trPr>
        <w:tc>
          <w:tcPr>
            <w:tcW w:w="1460" w:type="dxa"/>
            <w:vAlign w:val="center"/>
          </w:tcPr>
          <w:p w14:paraId="10929425" w14:textId="77777777" w:rsidR="003474F5" w:rsidRPr="00401001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6249F9B3" w14:textId="77777777" w:rsidR="003474F5" w:rsidRPr="00401001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450" w:type="dxa"/>
            <w:vAlign w:val="center"/>
          </w:tcPr>
          <w:p w14:paraId="4AFD32F3" w14:textId="77777777" w:rsidR="003474F5" w:rsidRPr="00401001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401001" w14:paraId="7AD15815" w14:textId="77777777" w:rsidTr="02F42F4D">
        <w:trPr>
          <w:trHeight w:val="480"/>
        </w:trPr>
        <w:tc>
          <w:tcPr>
            <w:tcW w:w="1460" w:type="dxa"/>
            <w:vAlign w:val="center"/>
          </w:tcPr>
          <w:p w14:paraId="69ED593F" w14:textId="77777777" w:rsidR="003474F5" w:rsidRPr="00401001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5185C33E" w14:textId="77777777" w:rsidR="003474F5" w:rsidRPr="00401001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450" w:type="dxa"/>
            <w:vAlign w:val="center"/>
          </w:tcPr>
          <w:p w14:paraId="139FF6F2" w14:textId="77777777" w:rsidR="003474F5" w:rsidRPr="00401001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401001" w14:paraId="28415E8E" w14:textId="77777777" w:rsidTr="02F42F4D">
        <w:trPr>
          <w:trHeight w:val="480"/>
        </w:trPr>
        <w:tc>
          <w:tcPr>
            <w:tcW w:w="1460" w:type="dxa"/>
            <w:vAlign w:val="center"/>
          </w:tcPr>
          <w:p w14:paraId="4C2D2A58" w14:textId="77777777" w:rsidR="003474F5" w:rsidRPr="00401001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7BBE509A" w14:textId="77777777" w:rsidR="003474F5" w:rsidRPr="00401001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450" w:type="dxa"/>
            <w:vAlign w:val="center"/>
          </w:tcPr>
          <w:p w14:paraId="4F270D98" w14:textId="77777777" w:rsidR="003474F5" w:rsidRPr="00401001" w:rsidRDefault="003474F5" w:rsidP="007E2C5A">
            <w:pPr>
              <w:rPr>
                <w:sz w:val="20"/>
                <w:lang w:val="pt-BR"/>
              </w:rPr>
            </w:pPr>
          </w:p>
        </w:tc>
      </w:tr>
      <w:tr w:rsidR="003474F5" w:rsidRPr="00401001" w14:paraId="080037F5" w14:textId="77777777" w:rsidTr="02F42F4D">
        <w:trPr>
          <w:trHeight w:val="480"/>
        </w:trPr>
        <w:tc>
          <w:tcPr>
            <w:tcW w:w="1460" w:type="dxa"/>
            <w:vAlign w:val="center"/>
          </w:tcPr>
          <w:p w14:paraId="6ED53B5C" w14:textId="77777777" w:rsidR="003474F5" w:rsidRPr="00401001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1500" w:type="dxa"/>
            <w:vAlign w:val="center"/>
          </w:tcPr>
          <w:p w14:paraId="05532718" w14:textId="77777777" w:rsidR="003474F5" w:rsidRPr="00401001" w:rsidRDefault="003474F5" w:rsidP="007E2C5A">
            <w:pPr>
              <w:rPr>
                <w:sz w:val="20"/>
                <w:lang w:val="pt-BR"/>
              </w:rPr>
            </w:pPr>
          </w:p>
        </w:tc>
        <w:tc>
          <w:tcPr>
            <w:tcW w:w="6450" w:type="dxa"/>
            <w:vAlign w:val="center"/>
          </w:tcPr>
          <w:p w14:paraId="620F8222" w14:textId="77777777" w:rsidR="003474F5" w:rsidRPr="00401001" w:rsidRDefault="003474F5" w:rsidP="007E2C5A">
            <w:pPr>
              <w:rPr>
                <w:sz w:val="20"/>
                <w:lang w:val="pt-BR"/>
              </w:rPr>
            </w:pPr>
          </w:p>
        </w:tc>
      </w:tr>
    </w:tbl>
    <w:p w14:paraId="0B6F712C" w14:textId="77777777" w:rsidR="003474F5" w:rsidRPr="009108DD" w:rsidRDefault="003474F5" w:rsidP="003474F5">
      <w:pPr>
        <w:pStyle w:val="Ttulo"/>
      </w:pPr>
    </w:p>
    <w:p w14:paraId="4D555D2E" w14:textId="77777777" w:rsidR="003474F5" w:rsidRPr="009108DD" w:rsidRDefault="003474F5" w:rsidP="003474F5">
      <w:pPr>
        <w:pStyle w:val="Ttulo"/>
      </w:pPr>
    </w:p>
    <w:p w14:paraId="5EE49064" w14:textId="77777777" w:rsidR="003474F5" w:rsidRPr="009108DD" w:rsidRDefault="003474F5" w:rsidP="003474F5">
      <w:pPr>
        <w:pStyle w:val="Ttulo"/>
      </w:pPr>
    </w:p>
    <w:p w14:paraId="01842EA3" w14:textId="77777777" w:rsidR="003474F5" w:rsidRPr="009108DD" w:rsidRDefault="003474F5" w:rsidP="003474F5">
      <w:pPr>
        <w:pStyle w:val="Ttulo"/>
      </w:pPr>
    </w:p>
    <w:p w14:paraId="46FDE2AE" w14:textId="77777777" w:rsidR="003474F5" w:rsidRPr="009108DD" w:rsidRDefault="003474F5" w:rsidP="003474F5">
      <w:pPr>
        <w:pStyle w:val="Ttulo"/>
      </w:pPr>
    </w:p>
    <w:p w14:paraId="14EE0149" w14:textId="77777777" w:rsidR="003474F5" w:rsidRPr="009108DD" w:rsidRDefault="003474F5" w:rsidP="003474F5">
      <w:pPr>
        <w:pStyle w:val="Ttulo"/>
      </w:pPr>
    </w:p>
    <w:p w14:paraId="09B404D2" w14:textId="77777777" w:rsidR="003474F5" w:rsidRPr="009108DD" w:rsidRDefault="003474F5" w:rsidP="003474F5">
      <w:pPr>
        <w:pStyle w:val="Ttulo"/>
      </w:pPr>
    </w:p>
    <w:p w14:paraId="5A29A1B6" w14:textId="77777777" w:rsidR="003474F5" w:rsidRPr="009108DD" w:rsidRDefault="003474F5" w:rsidP="003474F5">
      <w:pPr>
        <w:pStyle w:val="Ttulo"/>
      </w:pPr>
    </w:p>
    <w:p w14:paraId="0A2DB084" w14:textId="77777777" w:rsidR="003474F5" w:rsidRPr="009108DD" w:rsidRDefault="003474F5" w:rsidP="003474F5">
      <w:pPr>
        <w:pStyle w:val="Ttulo"/>
      </w:pPr>
    </w:p>
    <w:p w14:paraId="15D972ED" w14:textId="77777777" w:rsidR="003474F5" w:rsidRPr="009108DD" w:rsidRDefault="003474F5" w:rsidP="003474F5">
      <w:pPr>
        <w:pStyle w:val="Ttulo"/>
      </w:pPr>
    </w:p>
    <w:p w14:paraId="521A9FB3" w14:textId="77777777" w:rsidR="003474F5" w:rsidRPr="009108DD" w:rsidRDefault="003474F5" w:rsidP="003474F5">
      <w:pPr>
        <w:pStyle w:val="Ttulo"/>
      </w:pPr>
    </w:p>
    <w:p w14:paraId="626D794E" w14:textId="77777777" w:rsidR="003474F5" w:rsidRPr="009108DD" w:rsidRDefault="003474F5" w:rsidP="003474F5">
      <w:pPr>
        <w:pStyle w:val="Ttulo"/>
      </w:pPr>
      <w:r w:rsidRPr="009108DD">
        <w:t>Índice</w:t>
      </w:r>
    </w:p>
    <w:bookmarkStart w:id="3" w:name="_Toc21438786"/>
    <w:bookmarkStart w:id="4" w:name="_Toc62011096"/>
    <w:bookmarkStart w:id="5" w:name="_Toc63572863"/>
    <w:bookmarkStart w:id="6" w:name="_Toc63573018"/>
    <w:bookmarkStart w:id="7" w:name="_Toc63573143"/>
    <w:bookmarkStart w:id="8" w:name="_Toc73417534"/>
    <w:bookmarkStart w:id="9" w:name="_Toc73763533"/>
    <w:bookmarkStart w:id="10" w:name="_Toc78689615"/>
    <w:p w14:paraId="1CD39907" w14:textId="77777777" w:rsidR="00587024" w:rsidRPr="00F53F19" w:rsidRDefault="003474F5">
      <w:pPr>
        <w:pStyle w:val="Sumrio1"/>
        <w:tabs>
          <w:tab w:val="left" w:pos="480"/>
          <w:tab w:val="right" w:leader="dot" w:pos="9061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</w:pPr>
      <w:r>
        <w:fldChar w:fldCharType="begin"/>
      </w:r>
      <w:r w:rsidRPr="0059493D">
        <w:rPr>
          <w:lang w:val="pt-BR"/>
        </w:rPr>
        <w:instrText xml:space="preserve"> TOC \o "1-3" \u </w:instrText>
      </w:r>
      <w:r>
        <w:fldChar w:fldCharType="separate"/>
      </w:r>
      <w:r w:rsidR="00587024" w:rsidRPr="003E0A22">
        <w:rPr>
          <w:noProof/>
          <w:lang w:val="pt-BR"/>
          <w:rPrChange w:id="11" w:author="Marco Isaias Alayo Chavez" w:date="2021-08-29T17:08:00Z">
            <w:rPr>
              <w:noProof/>
            </w:rPr>
          </w:rPrChange>
        </w:rPr>
        <w:t>1</w:t>
      </w:r>
      <w:r w:rsidR="00587024" w:rsidRPr="00F53F19">
        <w:rPr>
          <w:rFonts w:ascii="Calibri" w:hAnsi="Calibri"/>
          <w:b w:val="0"/>
          <w:bCs w:val="0"/>
          <w:caps w:val="0"/>
          <w:noProof/>
          <w:sz w:val="22"/>
          <w:szCs w:val="22"/>
          <w:lang w:val="pt-BR" w:eastAsia="pt-BR"/>
        </w:rPr>
        <w:tab/>
      </w:r>
      <w:r w:rsidR="00587024" w:rsidRPr="003E0A22">
        <w:rPr>
          <w:noProof/>
          <w:lang w:val="pt-BR"/>
          <w:rPrChange w:id="12" w:author="Marco Isaias Alayo Chavez" w:date="2021-08-29T17:08:00Z">
            <w:rPr>
              <w:noProof/>
            </w:rPr>
          </w:rPrChange>
        </w:rPr>
        <w:t>Objetivo do Documento</w:t>
      </w:r>
      <w:r w:rsidR="00587024" w:rsidRPr="003E0A22">
        <w:rPr>
          <w:noProof/>
          <w:lang w:val="pt-BR"/>
          <w:rPrChange w:id="13" w:author="Marco Isaias Alayo Chavez" w:date="2021-08-29T17:08:00Z">
            <w:rPr>
              <w:noProof/>
            </w:rPr>
          </w:rPrChange>
        </w:rPr>
        <w:tab/>
      </w:r>
      <w:r w:rsidR="00587024">
        <w:rPr>
          <w:noProof/>
        </w:rPr>
        <w:fldChar w:fldCharType="begin"/>
      </w:r>
      <w:r w:rsidR="00587024" w:rsidRPr="003E0A22">
        <w:rPr>
          <w:noProof/>
          <w:lang w:val="pt-BR"/>
          <w:rPrChange w:id="14" w:author="Marco Isaias Alayo Chavez" w:date="2021-08-29T17:08:00Z">
            <w:rPr>
              <w:noProof/>
            </w:rPr>
          </w:rPrChange>
        </w:rPr>
        <w:instrText xml:space="preserve"> PAGEREF _Toc80622927 \h </w:instrText>
      </w:r>
      <w:r w:rsidR="00587024">
        <w:rPr>
          <w:noProof/>
        </w:rPr>
      </w:r>
      <w:r w:rsidR="00587024">
        <w:rPr>
          <w:noProof/>
        </w:rPr>
        <w:fldChar w:fldCharType="separate"/>
      </w:r>
      <w:r w:rsidR="00587024" w:rsidRPr="003E0A22">
        <w:rPr>
          <w:noProof/>
          <w:lang w:val="pt-BR"/>
          <w:rPrChange w:id="15" w:author="Marco Isaias Alayo Chavez" w:date="2021-08-29T17:08:00Z">
            <w:rPr>
              <w:noProof/>
            </w:rPr>
          </w:rPrChange>
        </w:rPr>
        <w:t>4</w:t>
      </w:r>
      <w:r w:rsidR="00587024">
        <w:rPr>
          <w:noProof/>
        </w:rPr>
        <w:fldChar w:fldCharType="end"/>
      </w:r>
    </w:p>
    <w:p w14:paraId="7CA26666" w14:textId="77777777" w:rsidR="00587024" w:rsidRPr="00F53F19" w:rsidRDefault="00587024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 w:rsidRPr="00587024">
        <w:rPr>
          <w:noProof/>
          <w:lang w:val="pt-BR"/>
        </w:rPr>
        <w:t>1.1</w:t>
      </w:r>
      <w:r w:rsidRPr="00F53F19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 w:rsidRPr="00587024">
        <w:rPr>
          <w:noProof/>
          <w:lang w:val="pt-BR"/>
        </w:rPr>
        <w:t>Modelo de Processo As Is</w:t>
      </w:r>
      <w:r w:rsidRPr="00587024">
        <w:rPr>
          <w:noProof/>
          <w:lang w:val="pt-BR"/>
        </w:rPr>
        <w:tab/>
      </w:r>
      <w:r>
        <w:rPr>
          <w:noProof/>
        </w:rPr>
        <w:fldChar w:fldCharType="begin"/>
      </w:r>
      <w:r w:rsidRPr="00587024">
        <w:rPr>
          <w:noProof/>
          <w:lang w:val="pt-BR"/>
        </w:rPr>
        <w:instrText xml:space="preserve"> PAGEREF _Toc80622928 \h </w:instrText>
      </w:r>
      <w:r>
        <w:rPr>
          <w:noProof/>
        </w:rPr>
      </w:r>
      <w:r>
        <w:rPr>
          <w:noProof/>
        </w:rPr>
        <w:fldChar w:fldCharType="separate"/>
      </w:r>
      <w:r w:rsidRPr="00587024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D3F547B" w14:textId="77777777" w:rsidR="00587024" w:rsidRPr="00F53F19" w:rsidRDefault="00587024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 w:rsidRPr="00587024">
        <w:rPr>
          <w:noProof/>
          <w:lang w:val="pt-BR"/>
        </w:rPr>
        <w:t>1.2</w:t>
      </w:r>
      <w:r w:rsidRPr="00F53F19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 w:rsidRPr="00587024">
        <w:rPr>
          <w:noProof/>
          <w:lang w:val="pt-BR"/>
        </w:rPr>
        <w:t>Modelo de Processo To Be</w:t>
      </w:r>
      <w:r w:rsidRPr="00587024">
        <w:rPr>
          <w:noProof/>
          <w:lang w:val="pt-BR"/>
        </w:rPr>
        <w:tab/>
      </w:r>
      <w:r>
        <w:rPr>
          <w:noProof/>
        </w:rPr>
        <w:fldChar w:fldCharType="begin"/>
      </w:r>
      <w:r w:rsidRPr="00587024">
        <w:rPr>
          <w:noProof/>
          <w:lang w:val="pt-BR"/>
        </w:rPr>
        <w:instrText xml:space="preserve"> PAGEREF _Toc80622929 \h </w:instrText>
      </w:r>
      <w:r>
        <w:rPr>
          <w:noProof/>
        </w:rPr>
      </w:r>
      <w:r>
        <w:rPr>
          <w:noProof/>
        </w:rPr>
        <w:fldChar w:fldCharType="separate"/>
      </w:r>
      <w:r w:rsidRPr="00587024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0198F596" w14:textId="77777777" w:rsidR="00587024" w:rsidRPr="00F53F19" w:rsidRDefault="00587024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 w:rsidRPr="00587024">
        <w:rPr>
          <w:noProof/>
          <w:lang w:val="pt-BR"/>
        </w:rPr>
        <w:t>1.3</w:t>
      </w:r>
      <w:r w:rsidRPr="00F53F19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 w:rsidRPr="00587024">
        <w:rPr>
          <w:noProof/>
          <w:lang w:val="pt-BR"/>
        </w:rPr>
        <w:t>Diagrama de Casos de uso</w:t>
      </w:r>
      <w:r w:rsidRPr="00587024">
        <w:rPr>
          <w:noProof/>
          <w:lang w:val="pt-BR"/>
        </w:rPr>
        <w:tab/>
      </w:r>
      <w:r>
        <w:rPr>
          <w:noProof/>
        </w:rPr>
        <w:fldChar w:fldCharType="begin"/>
      </w:r>
      <w:r w:rsidRPr="00587024">
        <w:rPr>
          <w:noProof/>
          <w:lang w:val="pt-BR"/>
        </w:rPr>
        <w:instrText xml:space="preserve"> PAGEREF _Toc80622930 \h </w:instrText>
      </w:r>
      <w:r>
        <w:rPr>
          <w:noProof/>
        </w:rPr>
      </w:r>
      <w:r>
        <w:rPr>
          <w:noProof/>
        </w:rPr>
        <w:fldChar w:fldCharType="separate"/>
      </w:r>
      <w:r w:rsidRPr="00587024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64123B8E" w14:textId="77777777" w:rsidR="00587024" w:rsidRPr="00F53F19" w:rsidRDefault="00587024">
      <w:pPr>
        <w:pStyle w:val="Sumrio2"/>
        <w:tabs>
          <w:tab w:val="left" w:pos="720"/>
          <w:tab w:val="right" w:leader="dot" w:pos="9061"/>
        </w:tabs>
        <w:rPr>
          <w:rFonts w:ascii="Calibri" w:hAnsi="Calibri"/>
          <w:smallCaps w:val="0"/>
          <w:noProof/>
          <w:sz w:val="22"/>
          <w:szCs w:val="22"/>
          <w:lang w:val="pt-BR" w:eastAsia="pt-BR"/>
        </w:rPr>
      </w:pPr>
      <w:r w:rsidRPr="00587024">
        <w:rPr>
          <w:noProof/>
          <w:lang w:val="pt-BR"/>
        </w:rPr>
        <w:t>1.4</w:t>
      </w:r>
      <w:r w:rsidRPr="00F53F19">
        <w:rPr>
          <w:rFonts w:ascii="Calibri" w:hAnsi="Calibri"/>
          <w:smallCaps w:val="0"/>
          <w:noProof/>
          <w:sz w:val="22"/>
          <w:szCs w:val="22"/>
          <w:lang w:val="pt-BR" w:eastAsia="pt-BR"/>
        </w:rPr>
        <w:tab/>
      </w:r>
      <w:r w:rsidRPr="00587024">
        <w:rPr>
          <w:noProof/>
          <w:lang w:val="pt-BR"/>
        </w:rPr>
        <w:t>Especificação de Requisitos não funcionais</w:t>
      </w:r>
      <w:r w:rsidRPr="00587024">
        <w:rPr>
          <w:noProof/>
          <w:lang w:val="pt-BR"/>
        </w:rPr>
        <w:tab/>
      </w:r>
      <w:r>
        <w:rPr>
          <w:noProof/>
        </w:rPr>
        <w:fldChar w:fldCharType="begin"/>
      </w:r>
      <w:r w:rsidRPr="00587024">
        <w:rPr>
          <w:noProof/>
          <w:lang w:val="pt-BR"/>
        </w:rPr>
        <w:instrText xml:space="preserve"> PAGEREF _Toc80622931 \h </w:instrText>
      </w:r>
      <w:r>
        <w:rPr>
          <w:noProof/>
        </w:rPr>
      </w:r>
      <w:r>
        <w:rPr>
          <w:noProof/>
        </w:rPr>
        <w:fldChar w:fldCharType="separate"/>
      </w:r>
      <w:r w:rsidRPr="00587024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A839C0B" w14:textId="77777777" w:rsidR="003474F5" w:rsidRPr="006F0BEB" w:rsidRDefault="003474F5" w:rsidP="003474F5">
      <w:pPr>
        <w:rPr>
          <w:lang w:val="pt-BR"/>
        </w:rPr>
      </w:pPr>
      <w:r>
        <w:fldChar w:fldCharType="end"/>
      </w:r>
    </w:p>
    <w:p w14:paraId="16060EB1" w14:textId="77777777" w:rsidR="003474F5" w:rsidRDefault="003474F5" w:rsidP="003474F5">
      <w:pPr>
        <w:pStyle w:val="Ttulo1"/>
        <w:tabs>
          <w:tab w:val="clear" w:pos="340"/>
          <w:tab w:val="num" w:pos="432"/>
        </w:tabs>
        <w:suppressAutoHyphens w:val="0"/>
        <w:ind w:left="431" w:hanging="431"/>
      </w:pPr>
      <w:r w:rsidRPr="009108DD">
        <w:br w:type="page"/>
      </w:r>
      <w:bookmarkStart w:id="16" w:name="_Toc108600773"/>
      <w:bookmarkStart w:id="17" w:name="_Toc80622927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t>Objetivo do Documento</w:t>
      </w:r>
      <w:bookmarkEnd w:id="16"/>
      <w:bookmarkEnd w:id="17"/>
    </w:p>
    <w:p w14:paraId="016E54BA" w14:textId="77777777" w:rsidR="00D97BB4" w:rsidRDefault="00D97BB4" w:rsidP="00F946CF">
      <w:pPr>
        <w:rPr>
          <w:highlight w:val="yellow"/>
          <w:lang w:val="pt-BR"/>
        </w:rPr>
      </w:pPr>
    </w:p>
    <w:p w14:paraId="15F76EA8" w14:textId="6D144B6B" w:rsidR="179202D0" w:rsidRDefault="179202D0" w:rsidP="02F42F4D">
      <w:pPr>
        <w:rPr>
          <w:lang w:val="pt-BR"/>
        </w:rPr>
      </w:pPr>
      <w:r w:rsidRPr="02F42F4D">
        <w:rPr>
          <w:lang w:val="pt-BR"/>
        </w:rPr>
        <w:t xml:space="preserve">Este documento tem como objetivo modelar </w:t>
      </w:r>
      <w:ins w:id="18" w:author="Marco Isaias Alayo Chavez" w:date="2021-08-29T17:09:00Z">
        <w:r w:rsidR="003E0A22">
          <w:rPr>
            <w:lang w:val="pt-BR"/>
          </w:rPr>
          <w:t>os processos de negócio d</w:t>
        </w:r>
      </w:ins>
      <w:r w:rsidRPr="02F42F4D">
        <w:rPr>
          <w:lang w:val="pt-BR"/>
        </w:rPr>
        <w:t xml:space="preserve">o produto </w:t>
      </w:r>
      <w:proofErr w:type="spellStart"/>
      <w:r w:rsidRPr="02F42F4D">
        <w:rPr>
          <w:lang w:val="pt-BR"/>
        </w:rPr>
        <w:t>LaTeX</w:t>
      </w:r>
      <w:proofErr w:type="spellEnd"/>
      <w:r w:rsidRPr="02F42F4D">
        <w:rPr>
          <w:lang w:val="pt-BR"/>
        </w:rPr>
        <w:t xml:space="preserve"> Mobile, nos moldes de Arquitetura Orientada a Serviços (SOA, na sigla em inglês</w:t>
      </w:r>
      <w:r w:rsidR="244BE4FA" w:rsidRPr="02F42F4D">
        <w:rPr>
          <w:lang w:val="pt-BR"/>
        </w:rPr>
        <w:t>).</w:t>
      </w:r>
      <w:ins w:id="19" w:author="Marco Isaias Alayo Chavez" w:date="2021-08-29T17:09:00Z">
        <w:r w:rsidR="003E0A22">
          <w:rPr>
            <w:lang w:val="pt-BR"/>
          </w:rPr>
          <w:t xml:space="preserve"> Assim como também descrever </w:t>
        </w:r>
      </w:ins>
      <w:ins w:id="20" w:author="Marco Isaias Alayo Chavez" w:date="2021-08-29T17:10:00Z">
        <w:r w:rsidR="003E0A22">
          <w:rPr>
            <w:lang w:val="pt-BR"/>
          </w:rPr>
          <w:t xml:space="preserve">seus </w:t>
        </w:r>
      </w:ins>
      <w:ins w:id="21" w:author="Marco Isaias Alayo Chavez" w:date="2021-08-29T17:09:00Z">
        <w:r w:rsidR="003E0A22">
          <w:rPr>
            <w:lang w:val="pt-BR"/>
          </w:rPr>
          <w:t>requisitos funcionais e não funcionais</w:t>
        </w:r>
      </w:ins>
      <w:ins w:id="22" w:author="Marco Isaias Alayo Chavez" w:date="2021-08-29T17:10:00Z">
        <w:r w:rsidR="003E0A22">
          <w:rPr>
            <w:lang w:val="pt-BR"/>
          </w:rPr>
          <w:t>.</w:t>
        </w:r>
      </w:ins>
    </w:p>
    <w:p w14:paraId="0724C58D" w14:textId="42EB38BD" w:rsidR="02F42F4D" w:rsidRDefault="02F42F4D" w:rsidP="02F42F4D">
      <w:pPr>
        <w:rPr>
          <w:lang w:val="pt-BR"/>
        </w:rPr>
      </w:pPr>
    </w:p>
    <w:p w14:paraId="690D2CB2" w14:textId="77777777" w:rsidR="00D97BB4" w:rsidRDefault="00BE1C31" w:rsidP="02F42F4D">
      <w:pPr>
        <w:pStyle w:val="Ttulo2"/>
        <w:numPr>
          <w:ilvl w:val="1"/>
          <w:numId w:val="0"/>
        </w:numPr>
        <w:tabs>
          <w:tab w:val="num" w:pos="0"/>
        </w:tabs>
      </w:pPr>
      <w:bookmarkStart w:id="23" w:name="_Toc80622928"/>
      <w:r w:rsidRPr="02F42F4D">
        <w:rPr>
          <w:i w:val="0"/>
          <w:iCs w:val="0"/>
        </w:rPr>
        <w:t xml:space="preserve">Modelo de </w:t>
      </w:r>
      <w:r w:rsidR="00D97BB4" w:rsidRPr="02F42F4D">
        <w:rPr>
          <w:i w:val="0"/>
          <w:iCs w:val="0"/>
        </w:rPr>
        <w:t xml:space="preserve">Processo </w:t>
      </w:r>
      <w:r w:rsidR="00D97BB4">
        <w:t xml:space="preserve">As </w:t>
      </w:r>
      <w:commentRangeStart w:id="24"/>
      <w:proofErr w:type="spellStart"/>
      <w:r w:rsidR="00D97BB4">
        <w:t>Is</w:t>
      </w:r>
      <w:bookmarkEnd w:id="23"/>
      <w:commentRangeEnd w:id="24"/>
      <w:proofErr w:type="spellEnd"/>
      <w:r w:rsidR="003E0A22">
        <w:rPr>
          <w:rStyle w:val="Refdecomentrio"/>
          <w:b w:val="0"/>
          <w:bCs w:val="0"/>
          <w:i w:val="0"/>
          <w:iCs w:val="0"/>
          <w:lang w:val="en-US"/>
        </w:rPr>
        <w:commentReference w:id="24"/>
      </w:r>
    </w:p>
    <w:p w14:paraId="6EF47AC4" w14:textId="1E5B7E3C" w:rsidR="04471A13" w:rsidRDefault="04471A13" w:rsidP="02F42F4D">
      <w:pPr>
        <w:rPr>
          <w:highlight w:val="yellow"/>
          <w:lang w:val="pt-BR"/>
        </w:rPr>
      </w:pPr>
      <w:r>
        <w:rPr>
          <w:noProof/>
        </w:rPr>
        <w:drawing>
          <wp:inline distT="0" distB="0" distL="0" distR="0" wp14:anchorId="53E55023" wp14:editId="08AB20FB">
            <wp:extent cx="5852160" cy="4657344"/>
            <wp:effectExtent l="0" t="0" r="0" b="0"/>
            <wp:docPr id="260282112" name="Imagem 260282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65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FB2F" w14:textId="4AD867D9" w:rsidR="00587024" w:rsidRPr="005A1870" w:rsidRDefault="00587024" w:rsidP="02F42F4D">
      <w:pPr>
        <w:numPr>
          <w:ilvl w:val="2"/>
          <w:numId w:val="1"/>
        </w:numPr>
        <w:rPr>
          <w:b/>
          <w:bCs/>
          <w:noProof/>
          <w:lang w:val="pt-BR" w:eastAsia="pt-BR"/>
        </w:rPr>
      </w:pPr>
      <w:r w:rsidRPr="02F42F4D">
        <w:rPr>
          <w:b/>
          <w:bCs/>
          <w:noProof/>
          <w:lang w:val="pt-BR" w:eastAsia="pt-BR"/>
        </w:rPr>
        <w:t xml:space="preserve">Detalhamento das tarefas do processo </w:t>
      </w:r>
      <w:r w:rsidR="78F11A38" w:rsidRPr="02F42F4D">
        <w:rPr>
          <w:b/>
          <w:bCs/>
          <w:noProof/>
          <w:lang w:val="pt-BR" w:eastAsia="pt-BR"/>
        </w:rPr>
        <w:t>As Is</w:t>
      </w:r>
    </w:p>
    <w:p w14:paraId="5C94F3D8" w14:textId="77777777" w:rsidR="00587024" w:rsidRDefault="00587024" w:rsidP="00587024">
      <w:pPr>
        <w:ind w:left="720"/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7"/>
        <w:gridCol w:w="5874"/>
      </w:tblGrid>
      <w:tr w:rsidR="00587024" w:rsidRPr="00FE29C9" w14:paraId="7AED5862" w14:textId="77777777" w:rsidTr="02F42F4D">
        <w:tc>
          <w:tcPr>
            <w:tcW w:w="3227" w:type="dxa"/>
            <w:shd w:val="clear" w:color="auto" w:fill="auto"/>
          </w:tcPr>
          <w:p w14:paraId="595B8108" w14:textId="77777777" w:rsidR="00587024" w:rsidRPr="00FE29C9" w:rsidRDefault="00587024" w:rsidP="00F53F19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2671E866" w14:textId="594F11C8" w:rsidR="00587024" w:rsidRPr="00FE29C9" w:rsidRDefault="762940A0" w:rsidP="00F53F19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Escolher Classe do Documento</w:t>
            </w:r>
            <w:r w:rsidR="11CD896F" w:rsidRPr="02F42F4D">
              <w:rPr>
                <w:noProof/>
                <w:lang w:val="pt-BR" w:eastAsia="pt-BR"/>
              </w:rPr>
              <w:t>.</w:t>
            </w:r>
          </w:p>
        </w:tc>
      </w:tr>
      <w:tr w:rsidR="00587024" w:rsidRPr="00FE29C9" w14:paraId="6073B7EF" w14:textId="77777777" w:rsidTr="02F42F4D">
        <w:tc>
          <w:tcPr>
            <w:tcW w:w="3227" w:type="dxa"/>
            <w:shd w:val="clear" w:color="auto" w:fill="auto"/>
          </w:tcPr>
          <w:p w14:paraId="7E64A4CE" w14:textId="77777777" w:rsidR="00587024" w:rsidRPr="00FE29C9" w:rsidRDefault="00587024" w:rsidP="00F53F19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761360C1" w14:textId="4ACA3124" w:rsidR="00587024" w:rsidRPr="00FE29C9" w:rsidRDefault="3555C2D5" w:rsidP="00F53F19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Nome da classe.</w:t>
            </w:r>
          </w:p>
        </w:tc>
      </w:tr>
      <w:tr w:rsidR="00587024" w:rsidRPr="00401001" w14:paraId="5003B3EB" w14:textId="77777777" w:rsidTr="02F42F4D">
        <w:tc>
          <w:tcPr>
            <w:tcW w:w="3227" w:type="dxa"/>
            <w:shd w:val="clear" w:color="auto" w:fill="auto"/>
          </w:tcPr>
          <w:p w14:paraId="52643459" w14:textId="77777777" w:rsidR="00587024" w:rsidRPr="00FE29C9" w:rsidRDefault="00587024" w:rsidP="00F53F19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paso a paso da t</w:t>
            </w:r>
            <w:r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69392314" w14:textId="1A23011E" w:rsidR="00587024" w:rsidRPr="00FE29C9" w:rsidRDefault="60E3570E" w:rsidP="00F53F19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Usuário escolhe um modelo de classe, de um padrão</w:t>
            </w:r>
            <w:r w:rsidR="345B97AB" w:rsidRPr="02F42F4D">
              <w:rPr>
                <w:noProof/>
                <w:lang w:val="pt-BR" w:eastAsia="pt-BR"/>
              </w:rPr>
              <w:t xml:space="preserve"> de modelos já definidos pela aplicação.</w:t>
            </w:r>
          </w:p>
        </w:tc>
      </w:tr>
      <w:tr w:rsidR="00587024" w:rsidRPr="00401001" w14:paraId="6192E50C" w14:textId="77777777" w:rsidTr="02F42F4D">
        <w:tc>
          <w:tcPr>
            <w:tcW w:w="3227" w:type="dxa"/>
            <w:shd w:val="clear" w:color="auto" w:fill="auto"/>
          </w:tcPr>
          <w:p w14:paraId="391A2FAA" w14:textId="77777777" w:rsidR="00587024" w:rsidRPr="00FE29C9" w:rsidRDefault="00587024" w:rsidP="00F53F19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3CA358D0" w14:textId="7FC33B92" w:rsidR="00587024" w:rsidRPr="00FE29C9" w:rsidRDefault="43EB48E4" w:rsidP="00F53F19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Documento .tex com a classe do documento.</w:t>
            </w:r>
          </w:p>
        </w:tc>
      </w:tr>
    </w:tbl>
    <w:p w14:paraId="5B69F41F" w14:textId="77777777" w:rsidR="00D97BB4" w:rsidRDefault="00D97BB4" w:rsidP="00D97BB4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3"/>
        <w:gridCol w:w="5868"/>
      </w:tblGrid>
      <w:tr w:rsidR="02F42F4D" w14:paraId="7A7DBADE" w14:textId="77777777" w:rsidTr="02F42F4D">
        <w:tc>
          <w:tcPr>
            <w:tcW w:w="3193" w:type="dxa"/>
            <w:shd w:val="clear" w:color="auto" w:fill="auto"/>
          </w:tcPr>
          <w:p w14:paraId="29936767" w14:textId="77777777" w:rsidR="02F42F4D" w:rsidRDefault="02F42F4D" w:rsidP="02F42F4D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868" w:type="dxa"/>
            <w:shd w:val="clear" w:color="auto" w:fill="auto"/>
          </w:tcPr>
          <w:p w14:paraId="5BC996BC" w14:textId="2A9E82D1" w:rsidR="5A7CC0AA" w:rsidRDefault="5A7CC0AA" w:rsidP="02F42F4D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Importar pacotes necessários</w:t>
            </w:r>
            <w:r w:rsidR="14AD16D9" w:rsidRPr="02F42F4D">
              <w:rPr>
                <w:noProof/>
                <w:lang w:val="pt-BR" w:eastAsia="pt-BR"/>
              </w:rPr>
              <w:t>.</w:t>
            </w:r>
          </w:p>
        </w:tc>
      </w:tr>
      <w:tr w:rsidR="02F42F4D" w14:paraId="05CBEE0B" w14:textId="77777777" w:rsidTr="02F42F4D">
        <w:tc>
          <w:tcPr>
            <w:tcW w:w="3193" w:type="dxa"/>
            <w:shd w:val="clear" w:color="auto" w:fill="auto"/>
          </w:tcPr>
          <w:p w14:paraId="74AC0EE5" w14:textId="77777777" w:rsidR="02F42F4D" w:rsidRDefault="02F42F4D" w:rsidP="02F42F4D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868" w:type="dxa"/>
            <w:shd w:val="clear" w:color="auto" w:fill="auto"/>
          </w:tcPr>
          <w:p w14:paraId="091B49FC" w14:textId="1814774F" w:rsidR="70588059" w:rsidRDefault="70588059" w:rsidP="02F42F4D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Nomes dos pacotes</w:t>
            </w:r>
            <w:r w:rsidR="14AD16D9" w:rsidRPr="02F42F4D">
              <w:rPr>
                <w:noProof/>
                <w:lang w:val="pt-BR" w:eastAsia="pt-BR"/>
              </w:rPr>
              <w:t>.</w:t>
            </w:r>
          </w:p>
        </w:tc>
      </w:tr>
      <w:tr w:rsidR="02F42F4D" w:rsidRPr="00401001" w14:paraId="340A2A8B" w14:textId="77777777" w:rsidTr="02F42F4D">
        <w:tc>
          <w:tcPr>
            <w:tcW w:w="3193" w:type="dxa"/>
            <w:shd w:val="clear" w:color="auto" w:fill="auto"/>
          </w:tcPr>
          <w:p w14:paraId="001A49E6" w14:textId="77777777" w:rsidR="02F42F4D" w:rsidRDefault="02F42F4D" w:rsidP="02F42F4D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Detalhamento do paso a paso da tarefa:</w:t>
            </w:r>
          </w:p>
        </w:tc>
        <w:tc>
          <w:tcPr>
            <w:tcW w:w="5868" w:type="dxa"/>
            <w:shd w:val="clear" w:color="auto" w:fill="auto"/>
          </w:tcPr>
          <w:p w14:paraId="32222567" w14:textId="7DF28EB3" w:rsidR="1A14A0A8" w:rsidRDefault="1A14A0A8" w:rsidP="02F42F4D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 xml:space="preserve">Com o comando “\usepackage”, cada pacote </w:t>
            </w:r>
            <w:r w:rsidR="43E62A6E" w:rsidRPr="02F42F4D">
              <w:rPr>
                <w:noProof/>
                <w:lang w:val="pt-BR" w:eastAsia="pt-BR"/>
              </w:rPr>
              <w:t>é importado ao documento</w:t>
            </w:r>
            <w:r w:rsidRPr="02F42F4D">
              <w:rPr>
                <w:noProof/>
                <w:lang w:val="pt-BR" w:eastAsia="pt-BR"/>
              </w:rPr>
              <w:t xml:space="preserve"> </w:t>
            </w:r>
            <w:r w:rsidR="42EA7547" w:rsidRPr="02F42F4D">
              <w:rPr>
                <w:noProof/>
                <w:lang w:val="pt-BR" w:eastAsia="pt-BR"/>
              </w:rPr>
              <w:t xml:space="preserve">pelo </w:t>
            </w:r>
            <w:r w:rsidRPr="02F42F4D">
              <w:rPr>
                <w:noProof/>
                <w:lang w:val="pt-BR" w:eastAsia="pt-BR"/>
              </w:rPr>
              <w:t>usuário.</w:t>
            </w:r>
          </w:p>
        </w:tc>
      </w:tr>
      <w:tr w:rsidR="02F42F4D" w:rsidRPr="00401001" w14:paraId="166FAFAF" w14:textId="77777777" w:rsidTr="02F42F4D">
        <w:tc>
          <w:tcPr>
            <w:tcW w:w="3193" w:type="dxa"/>
            <w:shd w:val="clear" w:color="auto" w:fill="auto"/>
          </w:tcPr>
          <w:p w14:paraId="75CC7980" w14:textId="77777777" w:rsidR="02F42F4D" w:rsidRDefault="02F42F4D" w:rsidP="02F42F4D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868" w:type="dxa"/>
            <w:shd w:val="clear" w:color="auto" w:fill="auto"/>
          </w:tcPr>
          <w:p w14:paraId="579A7547" w14:textId="2BF5AD62" w:rsidR="7C24793B" w:rsidRDefault="7C24793B" w:rsidP="02F42F4D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Documento .tex com os pacotes importados</w:t>
            </w:r>
            <w:r w:rsidR="60E9ECDC" w:rsidRPr="02F42F4D">
              <w:rPr>
                <w:noProof/>
                <w:lang w:val="pt-BR" w:eastAsia="pt-BR"/>
              </w:rPr>
              <w:t>.</w:t>
            </w:r>
          </w:p>
        </w:tc>
      </w:tr>
    </w:tbl>
    <w:p w14:paraId="336FE272" w14:textId="77777777" w:rsidR="00D97BB4" w:rsidRDefault="00D97BB4" w:rsidP="02F42F4D">
      <w:pPr>
        <w:rPr>
          <w:lang w:val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3"/>
        <w:gridCol w:w="5868"/>
      </w:tblGrid>
      <w:tr w:rsidR="02F42F4D" w14:paraId="4CFF0769" w14:textId="77777777" w:rsidTr="02F42F4D">
        <w:tc>
          <w:tcPr>
            <w:tcW w:w="3193" w:type="dxa"/>
            <w:shd w:val="clear" w:color="auto" w:fill="auto"/>
          </w:tcPr>
          <w:p w14:paraId="54719C25" w14:textId="77777777" w:rsidR="02F42F4D" w:rsidRDefault="02F42F4D" w:rsidP="02F42F4D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868" w:type="dxa"/>
            <w:shd w:val="clear" w:color="auto" w:fill="auto"/>
          </w:tcPr>
          <w:p w14:paraId="55DB48AA" w14:textId="24424752" w:rsidR="20645679" w:rsidRDefault="20645679" w:rsidP="02F42F4D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Atribuir T</w:t>
            </w:r>
            <w:r w:rsidR="1CF45A3A" w:rsidRPr="02F42F4D">
              <w:rPr>
                <w:noProof/>
                <w:lang w:val="pt-BR" w:eastAsia="pt-BR"/>
              </w:rPr>
              <w:t>í</w:t>
            </w:r>
            <w:r w:rsidRPr="02F42F4D">
              <w:rPr>
                <w:noProof/>
                <w:lang w:val="pt-BR" w:eastAsia="pt-BR"/>
              </w:rPr>
              <w:t>tulo e Autor</w:t>
            </w:r>
            <w:r w:rsidR="254FAF32" w:rsidRPr="02F42F4D">
              <w:rPr>
                <w:noProof/>
                <w:lang w:val="pt-BR" w:eastAsia="pt-BR"/>
              </w:rPr>
              <w:t>.</w:t>
            </w:r>
          </w:p>
        </w:tc>
      </w:tr>
      <w:tr w:rsidR="02F42F4D" w14:paraId="54AE3333" w14:textId="77777777" w:rsidTr="02F42F4D">
        <w:tc>
          <w:tcPr>
            <w:tcW w:w="3193" w:type="dxa"/>
            <w:shd w:val="clear" w:color="auto" w:fill="auto"/>
          </w:tcPr>
          <w:p w14:paraId="6A89C21B" w14:textId="77777777" w:rsidR="02F42F4D" w:rsidRDefault="02F42F4D" w:rsidP="02F42F4D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868" w:type="dxa"/>
            <w:shd w:val="clear" w:color="auto" w:fill="auto"/>
          </w:tcPr>
          <w:p w14:paraId="7EADA444" w14:textId="15969C4C" w:rsidR="559B09C4" w:rsidRDefault="559B09C4" w:rsidP="02F42F4D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T</w:t>
            </w:r>
            <w:r w:rsidR="574AEF90" w:rsidRPr="02F42F4D">
              <w:rPr>
                <w:noProof/>
                <w:lang w:val="pt-BR" w:eastAsia="pt-BR"/>
              </w:rPr>
              <w:t>í</w:t>
            </w:r>
            <w:r w:rsidRPr="02F42F4D">
              <w:rPr>
                <w:noProof/>
                <w:lang w:val="pt-BR" w:eastAsia="pt-BR"/>
              </w:rPr>
              <w:t>tulo e Autor</w:t>
            </w:r>
            <w:r w:rsidR="254FAF32" w:rsidRPr="02F42F4D">
              <w:rPr>
                <w:noProof/>
                <w:lang w:val="pt-BR" w:eastAsia="pt-BR"/>
              </w:rPr>
              <w:t>.</w:t>
            </w:r>
          </w:p>
        </w:tc>
      </w:tr>
      <w:tr w:rsidR="02F42F4D" w:rsidRPr="00401001" w14:paraId="3A8FAED9" w14:textId="77777777" w:rsidTr="02F42F4D">
        <w:tc>
          <w:tcPr>
            <w:tcW w:w="3193" w:type="dxa"/>
            <w:shd w:val="clear" w:color="auto" w:fill="auto"/>
          </w:tcPr>
          <w:p w14:paraId="149E0877" w14:textId="77777777" w:rsidR="02F42F4D" w:rsidRDefault="02F42F4D" w:rsidP="02F42F4D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Detalhamento do paso a paso da tarefa:</w:t>
            </w:r>
          </w:p>
        </w:tc>
        <w:tc>
          <w:tcPr>
            <w:tcW w:w="5868" w:type="dxa"/>
            <w:shd w:val="clear" w:color="auto" w:fill="auto"/>
          </w:tcPr>
          <w:p w14:paraId="0A17AE6C" w14:textId="49C9151D" w:rsidR="2FF06057" w:rsidRDefault="2FF06057" w:rsidP="02F42F4D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Definir na capa do projeto o Autor e Título</w:t>
            </w:r>
            <w:r w:rsidR="4A287733" w:rsidRPr="02F42F4D">
              <w:rPr>
                <w:noProof/>
                <w:lang w:val="pt-BR" w:eastAsia="pt-BR"/>
              </w:rPr>
              <w:t>.</w:t>
            </w:r>
          </w:p>
        </w:tc>
      </w:tr>
      <w:tr w:rsidR="02F42F4D" w:rsidRPr="00401001" w14:paraId="5F99E5A7" w14:textId="77777777" w:rsidTr="02F42F4D">
        <w:tc>
          <w:tcPr>
            <w:tcW w:w="3193" w:type="dxa"/>
            <w:shd w:val="clear" w:color="auto" w:fill="auto"/>
          </w:tcPr>
          <w:p w14:paraId="6F291FD8" w14:textId="77777777" w:rsidR="02F42F4D" w:rsidRDefault="02F42F4D" w:rsidP="02F42F4D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868" w:type="dxa"/>
            <w:shd w:val="clear" w:color="auto" w:fill="auto"/>
          </w:tcPr>
          <w:p w14:paraId="03B47AF4" w14:textId="01E621E3" w:rsidR="21ABB0E0" w:rsidRDefault="21ABB0E0" w:rsidP="02F42F4D">
            <w:pPr>
              <w:rPr>
                <w:noProof/>
                <w:lang w:val="pt-BR" w:eastAsia="pt-BR"/>
              </w:rPr>
            </w:pPr>
            <w:r w:rsidRPr="02F42F4D">
              <w:rPr>
                <w:noProof/>
                <w:lang w:val="pt-BR" w:eastAsia="pt-BR"/>
              </w:rPr>
              <w:t>Documento .tex com título e autor</w:t>
            </w:r>
            <w:r w:rsidR="776239DC" w:rsidRPr="02F42F4D">
              <w:rPr>
                <w:noProof/>
                <w:lang w:val="pt-BR" w:eastAsia="pt-BR"/>
              </w:rPr>
              <w:t>.</w:t>
            </w:r>
          </w:p>
        </w:tc>
      </w:tr>
    </w:tbl>
    <w:p w14:paraId="1DB740C5" w14:textId="1B1E4582" w:rsidR="00D97BB4" w:rsidRDefault="00D97BB4" w:rsidP="02F42F4D">
      <w:pPr>
        <w:rPr>
          <w:lang w:val="pt-BR"/>
        </w:rPr>
      </w:pPr>
    </w:p>
    <w:p w14:paraId="1A3C851C" w14:textId="77777777" w:rsidR="00D97BB4" w:rsidRDefault="00BE1C31" w:rsidP="00ED6CC8">
      <w:pPr>
        <w:pStyle w:val="Ttulo2"/>
        <w:tabs>
          <w:tab w:val="clear" w:pos="5245"/>
          <w:tab w:val="num" w:pos="0"/>
        </w:tabs>
      </w:pPr>
      <w:bookmarkStart w:id="25" w:name="_Toc80622929"/>
      <w:r>
        <w:rPr>
          <w:i w:val="0"/>
        </w:rPr>
        <w:t xml:space="preserve">Modelo de </w:t>
      </w:r>
      <w:r w:rsidR="00D97BB4">
        <w:rPr>
          <w:i w:val="0"/>
        </w:rPr>
        <w:t xml:space="preserve">Processo </w:t>
      </w:r>
      <w:proofErr w:type="spellStart"/>
      <w:r w:rsidR="00D97BB4" w:rsidRPr="00D97BB4">
        <w:t>To</w:t>
      </w:r>
      <w:proofErr w:type="spellEnd"/>
      <w:r w:rsidR="00D97BB4" w:rsidRPr="00D97BB4">
        <w:t xml:space="preserve"> Be</w:t>
      </w:r>
      <w:bookmarkEnd w:id="25"/>
    </w:p>
    <w:p w14:paraId="1ECB37D9" w14:textId="77777777" w:rsidR="00D97BB4" w:rsidRDefault="00D97BB4" w:rsidP="00D97BB4">
      <w:pPr>
        <w:rPr>
          <w:lang w:val="pt-BR"/>
        </w:rPr>
      </w:pPr>
    </w:p>
    <w:p w14:paraId="752A4DE8" w14:textId="77777777" w:rsidR="000F607B" w:rsidRDefault="000F607B" w:rsidP="00D97BB4">
      <w:pPr>
        <w:rPr>
          <w:lang w:val="pt-BR"/>
        </w:rPr>
      </w:pPr>
      <w:r w:rsidRPr="00834F01">
        <w:rPr>
          <w:highlight w:val="yellow"/>
          <w:lang w:val="pt-BR"/>
        </w:rPr>
        <w:t>Usar a notação BPMN</w:t>
      </w:r>
    </w:p>
    <w:p w14:paraId="72FBA175" w14:textId="77777777" w:rsidR="000F607B" w:rsidRDefault="000F607B" w:rsidP="00D97BB4">
      <w:pPr>
        <w:rPr>
          <w:lang w:val="pt-BR"/>
        </w:rPr>
      </w:pPr>
    </w:p>
    <w:p w14:paraId="3A6E002A" w14:textId="77777777" w:rsidR="00876462" w:rsidRPr="00D97BB4" w:rsidRDefault="00876462" w:rsidP="00D97BB4">
      <w:pPr>
        <w:rPr>
          <w:lang w:val="pt-BR"/>
        </w:rPr>
      </w:pPr>
    </w:p>
    <w:p w14:paraId="29090C13" w14:textId="77777777" w:rsidR="00D97BB4" w:rsidRPr="00D97BB4" w:rsidRDefault="00D97BB4" w:rsidP="00D97BB4">
      <w:pPr>
        <w:rPr>
          <w:lang w:val="pt-BR"/>
        </w:rPr>
      </w:pPr>
    </w:p>
    <w:p w14:paraId="5B20ECF3" w14:textId="77777777" w:rsidR="003E197E" w:rsidRPr="005A1870" w:rsidRDefault="005A1870" w:rsidP="005A1870">
      <w:pPr>
        <w:numPr>
          <w:ilvl w:val="2"/>
          <w:numId w:val="1"/>
        </w:numPr>
        <w:rPr>
          <w:b/>
          <w:noProof/>
          <w:lang w:val="pt-BR" w:eastAsia="pt-BR"/>
        </w:rPr>
      </w:pPr>
      <w:r w:rsidRPr="005A1870">
        <w:rPr>
          <w:b/>
          <w:noProof/>
          <w:lang w:val="pt-BR" w:eastAsia="pt-BR"/>
        </w:rPr>
        <w:t>De</w:t>
      </w:r>
      <w:r w:rsidR="004630FC">
        <w:rPr>
          <w:b/>
          <w:noProof/>
          <w:lang w:val="pt-BR" w:eastAsia="pt-BR"/>
        </w:rPr>
        <w:t xml:space="preserve">talhamento das </w:t>
      </w:r>
      <w:r w:rsidRPr="005A1870">
        <w:rPr>
          <w:b/>
          <w:noProof/>
          <w:lang w:val="pt-BR" w:eastAsia="pt-BR"/>
        </w:rPr>
        <w:t>tarefas</w:t>
      </w:r>
      <w:r w:rsidR="004630FC">
        <w:rPr>
          <w:b/>
          <w:noProof/>
          <w:lang w:val="pt-BR" w:eastAsia="pt-BR"/>
        </w:rPr>
        <w:t xml:space="preserve"> do processo To Be</w:t>
      </w:r>
    </w:p>
    <w:p w14:paraId="192EFB06" w14:textId="77777777" w:rsidR="005A1870" w:rsidRDefault="005A1870" w:rsidP="005A1870">
      <w:pPr>
        <w:ind w:left="720"/>
        <w:rPr>
          <w:noProof/>
          <w:lang w:val="pt-BR"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3"/>
        <w:gridCol w:w="5868"/>
      </w:tblGrid>
      <w:tr w:rsidR="004630FC" w:rsidRPr="00FE29C9" w14:paraId="2CA45E66" w14:textId="77777777" w:rsidTr="00FE29C9">
        <w:tc>
          <w:tcPr>
            <w:tcW w:w="3227" w:type="dxa"/>
            <w:shd w:val="clear" w:color="auto" w:fill="auto"/>
          </w:tcPr>
          <w:p w14:paraId="3A60D95D" w14:textId="77777777" w:rsidR="004630FC" w:rsidRPr="00FE29C9" w:rsidRDefault="004630FC" w:rsidP="003E197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Nome da Tarefa</w:t>
            </w:r>
          </w:p>
        </w:tc>
        <w:tc>
          <w:tcPr>
            <w:tcW w:w="5984" w:type="dxa"/>
            <w:shd w:val="clear" w:color="auto" w:fill="auto"/>
          </w:tcPr>
          <w:p w14:paraId="307FA9DD" w14:textId="77777777" w:rsidR="004630FC" w:rsidRPr="00FE29C9" w:rsidRDefault="004630FC" w:rsidP="003E197E">
            <w:pPr>
              <w:rPr>
                <w:noProof/>
                <w:lang w:val="pt-BR" w:eastAsia="pt-BR"/>
              </w:rPr>
            </w:pPr>
          </w:p>
        </w:tc>
      </w:tr>
      <w:tr w:rsidR="004630FC" w:rsidRPr="00FE29C9" w14:paraId="179560AD" w14:textId="77777777" w:rsidTr="00FE29C9">
        <w:tc>
          <w:tcPr>
            <w:tcW w:w="3227" w:type="dxa"/>
            <w:shd w:val="clear" w:color="auto" w:fill="auto"/>
          </w:tcPr>
          <w:p w14:paraId="38C64419" w14:textId="77777777" w:rsidR="004630FC" w:rsidRPr="00FE29C9" w:rsidRDefault="004630FC" w:rsidP="003E197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entrada</w:t>
            </w:r>
          </w:p>
        </w:tc>
        <w:tc>
          <w:tcPr>
            <w:tcW w:w="5984" w:type="dxa"/>
            <w:shd w:val="clear" w:color="auto" w:fill="auto"/>
          </w:tcPr>
          <w:p w14:paraId="292F5324" w14:textId="77777777" w:rsidR="004630FC" w:rsidRPr="00FE29C9" w:rsidRDefault="004630FC" w:rsidP="003E197E">
            <w:pPr>
              <w:rPr>
                <w:noProof/>
                <w:lang w:val="pt-BR" w:eastAsia="pt-BR"/>
              </w:rPr>
            </w:pPr>
          </w:p>
        </w:tc>
      </w:tr>
      <w:tr w:rsidR="004630FC" w:rsidRPr="00401001" w14:paraId="218AE300" w14:textId="77777777" w:rsidTr="00FE29C9">
        <w:tc>
          <w:tcPr>
            <w:tcW w:w="3227" w:type="dxa"/>
            <w:shd w:val="clear" w:color="auto" w:fill="auto"/>
          </w:tcPr>
          <w:p w14:paraId="58AA8318" w14:textId="77777777" w:rsidR="004630FC" w:rsidRPr="00FE29C9" w:rsidRDefault="004630FC" w:rsidP="003E197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De</w:t>
            </w:r>
            <w:r w:rsidR="00BE796E">
              <w:rPr>
                <w:noProof/>
                <w:lang w:val="pt-BR" w:eastAsia="pt-BR"/>
              </w:rPr>
              <w:t xml:space="preserve">talhamento do </w:t>
            </w:r>
            <w:r w:rsidRPr="00FE29C9">
              <w:rPr>
                <w:noProof/>
                <w:lang w:val="pt-BR" w:eastAsia="pt-BR"/>
              </w:rPr>
              <w:t>paso a paso da t</w:t>
            </w:r>
            <w:r w:rsidR="00923146">
              <w:rPr>
                <w:noProof/>
                <w:lang w:val="pt-BR" w:eastAsia="pt-BR"/>
              </w:rPr>
              <w:t>arefa</w:t>
            </w:r>
            <w:r w:rsidRPr="00FE29C9">
              <w:rPr>
                <w:noProof/>
                <w:lang w:val="pt-BR" w:eastAsia="pt-BR"/>
              </w:rPr>
              <w:t>:</w:t>
            </w:r>
          </w:p>
        </w:tc>
        <w:tc>
          <w:tcPr>
            <w:tcW w:w="5984" w:type="dxa"/>
            <w:shd w:val="clear" w:color="auto" w:fill="auto"/>
          </w:tcPr>
          <w:p w14:paraId="20741D0B" w14:textId="77777777" w:rsidR="004630FC" w:rsidRPr="00FE29C9" w:rsidRDefault="004630FC" w:rsidP="003E197E">
            <w:pPr>
              <w:rPr>
                <w:noProof/>
                <w:lang w:val="pt-BR" w:eastAsia="pt-BR"/>
              </w:rPr>
            </w:pPr>
          </w:p>
        </w:tc>
      </w:tr>
      <w:tr w:rsidR="004630FC" w:rsidRPr="00FE29C9" w14:paraId="6BA36161" w14:textId="77777777" w:rsidTr="00FE29C9">
        <w:tc>
          <w:tcPr>
            <w:tcW w:w="3227" w:type="dxa"/>
            <w:shd w:val="clear" w:color="auto" w:fill="auto"/>
          </w:tcPr>
          <w:p w14:paraId="68332CB9" w14:textId="77777777" w:rsidR="004630FC" w:rsidRPr="00FE29C9" w:rsidRDefault="004630FC" w:rsidP="003E197E">
            <w:pPr>
              <w:rPr>
                <w:noProof/>
                <w:lang w:val="pt-BR" w:eastAsia="pt-BR"/>
              </w:rPr>
            </w:pPr>
            <w:r w:rsidRPr="00FE29C9">
              <w:rPr>
                <w:noProof/>
                <w:lang w:val="pt-BR" w:eastAsia="pt-BR"/>
              </w:rPr>
              <w:t>Dados de Saída:</w:t>
            </w:r>
          </w:p>
        </w:tc>
        <w:tc>
          <w:tcPr>
            <w:tcW w:w="5984" w:type="dxa"/>
            <w:shd w:val="clear" w:color="auto" w:fill="auto"/>
          </w:tcPr>
          <w:p w14:paraId="0E47981E" w14:textId="77777777" w:rsidR="004630FC" w:rsidRPr="00FE29C9" w:rsidRDefault="004630FC" w:rsidP="003E197E">
            <w:pPr>
              <w:rPr>
                <w:noProof/>
                <w:lang w:val="pt-BR" w:eastAsia="pt-BR"/>
              </w:rPr>
            </w:pPr>
          </w:p>
        </w:tc>
      </w:tr>
    </w:tbl>
    <w:p w14:paraId="75DBC610" w14:textId="77777777" w:rsidR="00352F47" w:rsidRDefault="00352F47" w:rsidP="00D97BB4">
      <w:pPr>
        <w:rPr>
          <w:i/>
          <w:lang w:val="pt-BR"/>
        </w:rPr>
      </w:pPr>
    </w:p>
    <w:p w14:paraId="0B4A4F86" w14:textId="77777777" w:rsidR="00D97BB4" w:rsidRPr="00352F47" w:rsidRDefault="00D97BB4" w:rsidP="00D97BB4">
      <w:pPr>
        <w:rPr>
          <w:i/>
          <w:lang w:val="pt-BR"/>
        </w:rPr>
      </w:pPr>
    </w:p>
    <w:p w14:paraId="3CD976F6" w14:textId="77777777" w:rsidR="00A66DA1" w:rsidRDefault="00D97BB4" w:rsidP="00ED6CC8">
      <w:pPr>
        <w:pStyle w:val="Ttulo2"/>
        <w:tabs>
          <w:tab w:val="clear" w:pos="5245"/>
          <w:tab w:val="num" w:pos="0"/>
        </w:tabs>
      </w:pPr>
      <w:bookmarkStart w:id="26" w:name="_Toc80622930"/>
      <w:r w:rsidRPr="00352F47">
        <w:t>Diagrama de Casos de uso</w:t>
      </w:r>
      <w:bookmarkEnd w:id="26"/>
    </w:p>
    <w:p w14:paraId="7DB58671" w14:textId="77777777" w:rsidR="00BE796E" w:rsidRPr="00BE796E" w:rsidRDefault="00BE796E" w:rsidP="00BE796E">
      <w:pPr>
        <w:rPr>
          <w:lang w:val="pt-BR"/>
        </w:rPr>
      </w:pPr>
    </w:p>
    <w:p w14:paraId="37F39D67" w14:textId="77777777" w:rsidR="00A66DA1" w:rsidRDefault="00834F01" w:rsidP="003E197E">
      <w:pPr>
        <w:rPr>
          <w:noProof/>
          <w:lang w:val="pt-BR" w:eastAsia="pt-BR"/>
        </w:rPr>
      </w:pPr>
      <w:r w:rsidRPr="00834F01">
        <w:rPr>
          <w:noProof/>
          <w:highlight w:val="yellow"/>
          <w:lang w:val="pt-BR" w:eastAsia="pt-BR"/>
        </w:rPr>
        <w:t xml:space="preserve">Elaborar o diagrama de casos de uso usando a notação </w:t>
      </w:r>
      <w:r w:rsidR="00BE796E" w:rsidRPr="00834F01">
        <w:rPr>
          <w:noProof/>
          <w:highlight w:val="yellow"/>
          <w:lang w:val="pt-BR" w:eastAsia="pt-BR"/>
        </w:rPr>
        <w:t>UML</w:t>
      </w:r>
    </w:p>
    <w:p w14:paraId="17EA581B" w14:textId="77777777" w:rsidR="00587024" w:rsidRPr="005A1870" w:rsidRDefault="00587024" w:rsidP="00587024">
      <w:pPr>
        <w:numPr>
          <w:ilvl w:val="2"/>
          <w:numId w:val="1"/>
        </w:numPr>
        <w:rPr>
          <w:b/>
          <w:noProof/>
          <w:lang w:val="pt-BR" w:eastAsia="pt-BR"/>
        </w:rPr>
      </w:pPr>
      <w:r>
        <w:rPr>
          <w:b/>
          <w:noProof/>
          <w:lang w:val="pt-BR" w:eastAsia="pt-BR"/>
        </w:rPr>
        <w:t>Especificação dos Casos de Uso</w:t>
      </w:r>
    </w:p>
    <w:p w14:paraId="1442B590" w14:textId="77777777" w:rsidR="00587024" w:rsidRDefault="00587024" w:rsidP="003E197E">
      <w:pPr>
        <w:rPr>
          <w:noProof/>
          <w:lang w:val="pt-BR" w:eastAsia="pt-BR"/>
        </w:rPr>
      </w:pPr>
    </w:p>
    <w:p w14:paraId="5E3C202A" w14:textId="77777777" w:rsidR="00587024" w:rsidRDefault="00587024" w:rsidP="003E197E">
      <w:pPr>
        <w:rPr>
          <w:noProof/>
          <w:lang w:val="pt-BR" w:eastAsia="pt-BR"/>
        </w:rPr>
      </w:pPr>
    </w:p>
    <w:tbl>
      <w:tblPr>
        <w:tblW w:w="93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619"/>
        <w:gridCol w:w="7695"/>
      </w:tblGrid>
      <w:tr w:rsidR="00587024" w:rsidRPr="00F53F19" w14:paraId="4FB6F6CF" w14:textId="77777777" w:rsidTr="00F53F19">
        <w:tc>
          <w:tcPr>
            <w:tcW w:w="0" w:type="auto"/>
            <w:shd w:val="clear" w:color="auto" w:fill="auto"/>
            <w:hideMark/>
          </w:tcPr>
          <w:p w14:paraId="43AAD6B5" w14:textId="77777777" w:rsidR="00587024" w:rsidRPr="00F53F19" w:rsidRDefault="00587024" w:rsidP="00F53F19">
            <w:pPr>
              <w:suppressAutoHyphens w:val="0"/>
              <w:spacing w:before="120" w:after="120"/>
              <w:jc w:val="left"/>
              <w:rPr>
                <w:lang w:val="pt-BR" w:eastAsia="pt-BR"/>
              </w:rPr>
            </w:pPr>
            <w:r w:rsidRPr="00F53F19">
              <w:rPr>
                <w:color w:val="000000"/>
                <w:lang w:val="pt-BR" w:eastAsia="pt-BR"/>
              </w:rPr>
              <w:t>Identificação</w:t>
            </w:r>
          </w:p>
        </w:tc>
        <w:tc>
          <w:tcPr>
            <w:tcW w:w="7695" w:type="dxa"/>
            <w:shd w:val="clear" w:color="auto" w:fill="auto"/>
          </w:tcPr>
          <w:p w14:paraId="0BFBA35E" w14:textId="77777777" w:rsidR="00587024" w:rsidRPr="00F53F19" w:rsidRDefault="00587024" w:rsidP="00F53F19">
            <w:pPr>
              <w:suppressAutoHyphens w:val="0"/>
              <w:spacing w:before="120" w:after="120"/>
              <w:jc w:val="left"/>
              <w:rPr>
                <w:lang w:val="pt-BR" w:eastAsia="pt-BR"/>
              </w:rPr>
            </w:pPr>
          </w:p>
        </w:tc>
      </w:tr>
      <w:tr w:rsidR="00587024" w:rsidRPr="00F53F19" w14:paraId="3110342A" w14:textId="77777777" w:rsidTr="00F53F19">
        <w:tc>
          <w:tcPr>
            <w:tcW w:w="0" w:type="auto"/>
            <w:shd w:val="clear" w:color="auto" w:fill="auto"/>
            <w:hideMark/>
          </w:tcPr>
          <w:p w14:paraId="39273CBD" w14:textId="77777777" w:rsidR="00587024" w:rsidRPr="00F53F19" w:rsidRDefault="00587024" w:rsidP="00F53F19">
            <w:pPr>
              <w:suppressAutoHyphens w:val="0"/>
              <w:spacing w:before="120" w:after="120"/>
              <w:jc w:val="left"/>
              <w:rPr>
                <w:lang w:val="pt-BR" w:eastAsia="pt-BR"/>
              </w:rPr>
            </w:pPr>
            <w:r w:rsidRPr="00F53F19">
              <w:rPr>
                <w:color w:val="000000"/>
                <w:lang w:val="pt-BR" w:eastAsia="pt-BR"/>
              </w:rPr>
              <w:t>Função</w:t>
            </w:r>
          </w:p>
        </w:tc>
        <w:tc>
          <w:tcPr>
            <w:tcW w:w="7695" w:type="dxa"/>
            <w:shd w:val="clear" w:color="auto" w:fill="auto"/>
          </w:tcPr>
          <w:p w14:paraId="3151FAD3" w14:textId="77777777" w:rsidR="00587024" w:rsidRPr="00F53F19" w:rsidRDefault="00587024" w:rsidP="00F53F19">
            <w:pPr>
              <w:suppressAutoHyphens w:val="0"/>
              <w:spacing w:before="120" w:after="120"/>
              <w:jc w:val="left"/>
              <w:rPr>
                <w:lang w:val="pt-BR" w:eastAsia="pt-BR"/>
              </w:rPr>
            </w:pPr>
          </w:p>
        </w:tc>
      </w:tr>
      <w:tr w:rsidR="00587024" w:rsidRPr="00F53F19" w14:paraId="7CB5C3A2" w14:textId="77777777" w:rsidTr="00F53F19">
        <w:tc>
          <w:tcPr>
            <w:tcW w:w="0" w:type="auto"/>
            <w:shd w:val="clear" w:color="auto" w:fill="auto"/>
            <w:hideMark/>
          </w:tcPr>
          <w:p w14:paraId="55ADFBFC" w14:textId="77777777" w:rsidR="00587024" w:rsidRPr="00F53F19" w:rsidRDefault="00587024" w:rsidP="00F53F19">
            <w:pPr>
              <w:suppressAutoHyphens w:val="0"/>
              <w:spacing w:before="120" w:after="120"/>
              <w:jc w:val="left"/>
              <w:rPr>
                <w:lang w:val="pt-BR" w:eastAsia="pt-BR"/>
              </w:rPr>
            </w:pPr>
            <w:r w:rsidRPr="00F53F19">
              <w:rPr>
                <w:color w:val="000000"/>
                <w:lang w:val="pt-BR" w:eastAsia="pt-BR"/>
              </w:rPr>
              <w:t>Atores</w:t>
            </w:r>
          </w:p>
        </w:tc>
        <w:tc>
          <w:tcPr>
            <w:tcW w:w="7695" w:type="dxa"/>
            <w:shd w:val="clear" w:color="auto" w:fill="auto"/>
          </w:tcPr>
          <w:p w14:paraId="0EA8CC64" w14:textId="77777777" w:rsidR="00587024" w:rsidRPr="00F53F19" w:rsidRDefault="00587024" w:rsidP="00F53F19">
            <w:pPr>
              <w:suppressAutoHyphens w:val="0"/>
              <w:spacing w:before="120" w:after="120"/>
              <w:jc w:val="left"/>
              <w:rPr>
                <w:lang w:val="pt-BR" w:eastAsia="pt-BR"/>
              </w:rPr>
            </w:pPr>
          </w:p>
        </w:tc>
      </w:tr>
      <w:tr w:rsidR="00587024" w:rsidRPr="00F53F19" w14:paraId="0841E065" w14:textId="77777777" w:rsidTr="00F53F19">
        <w:tc>
          <w:tcPr>
            <w:tcW w:w="0" w:type="auto"/>
            <w:shd w:val="clear" w:color="auto" w:fill="auto"/>
            <w:hideMark/>
          </w:tcPr>
          <w:p w14:paraId="641F1D9A" w14:textId="77777777" w:rsidR="00587024" w:rsidRPr="00F53F19" w:rsidRDefault="00587024" w:rsidP="00F53F19">
            <w:pPr>
              <w:suppressAutoHyphens w:val="0"/>
              <w:spacing w:before="120" w:after="120"/>
              <w:jc w:val="left"/>
              <w:rPr>
                <w:lang w:val="pt-BR" w:eastAsia="pt-BR"/>
              </w:rPr>
            </w:pPr>
            <w:r w:rsidRPr="00F53F19">
              <w:rPr>
                <w:color w:val="000000"/>
                <w:lang w:val="pt-BR" w:eastAsia="pt-BR"/>
              </w:rPr>
              <w:t>Prioridade</w:t>
            </w:r>
          </w:p>
        </w:tc>
        <w:tc>
          <w:tcPr>
            <w:tcW w:w="7695" w:type="dxa"/>
            <w:shd w:val="clear" w:color="auto" w:fill="auto"/>
          </w:tcPr>
          <w:p w14:paraId="18BF919D" w14:textId="77777777" w:rsidR="00587024" w:rsidRPr="00F53F19" w:rsidRDefault="00587024" w:rsidP="00F53F19">
            <w:pPr>
              <w:suppressAutoHyphens w:val="0"/>
              <w:spacing w:before="120" w:after="120"/>
              <w:jc w:val="left"/>
              <w:rPr>
                <w:lang w:val="pt-BR" w:eastAsia="pt-BR"/>
              </w:rPr>
            </w:pPr>
          </w:p>
        </w:tc>
      </w:tr>
      <w:tr w:rsidR="00587024" w:rsidRPr="00F53F19" w14:paraId="37FC55E6" w14:textId="77777777" w:rsidTr="00F53F19">
        <w:tc>
          <w:tcPr>
            <w:tcW w:w="0" w:type="auto"/>
            <w:shd w:val="clear" w:color="auto" w:fill="auto"/>
            <w:hideMark/>
          </w:tcPr>
          <w:p w14:paraId="624A4A8C" w14:textId="77777777" w:rsidR="00587024" w:rsidRPr="00F53F19" w:rsidRDefault="00587024" w:rsidP="00F53F19">
            <w:pPr>
              <w:suppressAutoHyphens w:val="0"/>
              <w:spacing w:before="120" w:after="120"/>
              <w:jc w:val="left"/>
              <w:rPr>
                <w:lang w:val="pt-BR" w:eastAsia="pt-BR"/>
              </w:rPr>
            </w:pPr>
            <w:r w:rsidRPr="00F53F19">
              <w:rPr>
                <w:color w:val="000000"/>
                <w:lang w:val="pt-BR" w:eastAsia="pt-BR"/>
              </w:rPr>
              <w:t>Pré-condição</w:t>
            </w:r>
          </w:p>
        </w:tc>
        <w:tc>
          <w:tcPr>
            <w:tcW w:w="7695" w:type="dxa"/>
            <w:shd w:val="clear" w:color="auto" w:fill="auto"/>
          </w:tcPr>
          <w:p w14:paraId="571ABE1D" w14:textId="77777777" w:rsidR="00587024" w:rsidRPr="00F53F19" w:rsidRDefault="00587024" w:rsidP="00F53F19">
            <w:pPr>
              <w:suppressAutoHyphens w:val="0"/>
              <w:spacing w:before="120" w:after="120"/>
              <w:jc w:val="left"/>
              <w:rPr>
                <w:lang w:val="pt-BR" w:eastAsia="pt-BR"/>
              </w:rPr>
            </w:pPr>
          </w:p>
        </w:tc>
      </w:tr>
      <w:tr w:rsidR="00587024" w:rsidRPr="00F53F19" w14:paraId="04B8C55E" w14:textId="77777777" w:rsidTr="00F53F19">
        <w:tc>
          <w:tcPr>
            <w:tcW w:w="0" w:type="auto"/>
            <w:shd w:val="clear" w:color="auto" w:fill="auto"/>
            <w:hideMark/>
          </w:tcPr>
          <w:p w14:paraId="66781997" w14:textId="77777777" w:rsidR="00587024" w:rsidRPr="00F53F19" w:rsidRDefault="00587024" w:rsidP="00F53F19">
            <w:pPr>
              <w:suppressAutoHyphens w:val="0"/>
              <w:spacing w:before="120" w:after="120"/>
              <w:jc w:val="left"/>
              <w:rPr>
                <w:lang w:val="pt-BR" w:eastAsia="pt-BR"/>
              </w:rPr>
            </w:pPr>
            <w:r w:rsidRPr="00F53F19">
              <w:rPr>
                <w:color w:val="000000"/>
                <w:lang w:val="pt-BR" w:eastAsia="pt-BR"/>
              </w:rPr>
              <w:t>Pós-condição</w:t>
            </w:r>
          </w:p>
        </w:tc>
        <w:tc>
          <w:tcPr>
            <w:tcW w:w="7695" w:type="dxa"/>
            <w:shd w:val="clear" w:color="auto" w:fill="auto"/>
          </w:tcPr>
          <w:p w14:paraId="287AA92C" w14:textId="77777777" w:rsidR="00587024" w:rsidRPr="00F53F19" w:rsidRDefault="00587024" w:rsidP="00F53F19">
            <w:pPr>
              <w:suppressAutoHyphens w:val="0"/>
              <w:spacing w:before="120" w:after="120"/>
              <w:jc w:val="left"/>
              <w:rPr>
                <w:lang w:val="pt-BR" w:eastAsia="pt-BR"/>
              </w:rPr>
            </w:pPr>
          </w:p>
        </w:tc>
      </w:tr>
      <w:tr w:rsidR="00587024" w:rsidRPr="00F53F19" w14:paraId="4912467A" w14:textId="77777777" w:rsidTr="00F53F19">
        <w:tc>
          <w:tcPr>
            <w:tcW w:w="0" w:type="auto"/>
            <w:shd w:val="clear" w:color="auto" w:fill="auto"/>
            <w:hideMark/>
          </w:tcPr>
          <w:p w14:paraId="3F786C75" w14:textId="77777777" w:rsidR="00587024" w:rsidRPr="00F53F19" w:rsidRDefault="00587024" w:rsidP="00F53F19">
            <w:pPr>
              <w:suppressAutoHyphens w:val="0"/>
              <w:spacing w:before="120" w:after="120"/>
              <w:jc w:val="left"/>
              <w:rPr>
                <w:lang w:val="pt-BR" w:eastAsia="pt-BR"/>
              </w:rPr>
            </w:pPr>
            <w:r w:rsidRPr="00F53F19">
              <w:rPr>
                <w:color w:val="000000"/>
                <w:lang w:val="pt-BR" w:eastAsia="pt-BR"/>
              </w:rPr>
              <w:t>Fluxo principal</w:t>
            </w:r>
          </w:p>
        </w:tc>
        <w:tc>
          <w:tcPr>
            <w:tcW w:w="7695" w:type="dxa"/>
            <w:shd w:val="clear" w:color="auto" w:fill="auto"/>
          </w:tcPr>
          <w:p w14:paraId="09E59F05" w14:textId="77777777" w:rsidR="00587024" w:rsidRPr="00F53F19" w:rsidRDefault="00587024" w:rsidP="00F53F19">
            <w:pPr>
              <w:suppressAutoHyphens w:val="0"/>
              <w:spacing w:before="120" w:after="120"/>
              <w:jc w:val="left"/>
              <w:textAlignment w:val="baseline"/>
              <w:rPr>
                <w:color w:val="000000"/>
                <w:lang w:val="pt-BR" w:eastAsia="pt-BR"/>
              </w:rPr>
            </w:pPr>
          </w:p>
        </w:tc>
      </w:tr>
    </w:tbl>
    <w:p w14:paraId="5D2690FB" w14:textId="77777777" w:rsidR="00587024" w:rsidRDefault="00587024" w:rsidP="003E197E">
      <w:pPr>
        <w:rPr>
          <w:noProof/>
          <w:lang w:val="pt-BR" w:eastAsia="pt-BR"/>
        </w:rPr>
      </w:pPr>
    </w:p>
    <w:p w14:paraId="2B94E525" w14:textId="77777777" w:rsidR="00587024" w:rsidRDefault="00587024" w:rsidP="003E197E">
      <w:pPr>
        <w:rPr>
          <w:noProof/>
          <w:lang w:val="pt-BR" w:eastAsia="pt-BR"/>
        </w:rPr>
      </w:pPr>
    </w:p>
    <w:p w14:paraId="0A278EDE" w14:textId="77777777" w:rsidR="00BE796E" w:rsidRDefault="00587024" w:rsidP="00BE796E">
      <w:pPr>
        <w:pStyle w:val="Ttulo2"/>
        <w:tabs>
          <w:tab w:val="clear" w:pos="5245"/>
          <w:tab w:val="num" w:pos="0"/>
        </w:tabs>
      </w:pPr>
      <w:bookmarkStart w:id="27" w:name="_Toc80622931"/>
      <w:r>
        <w:t xml:space="preserve">Especificação de </w:t>
      </w:r>
      <w:r w:rsidR="00BE796E">
        <w:t>Requisitos não funcionais</w:t>
      </w:r>
      <w:bookmarkEnd w:id="27"/>
    </w:p>
    <w:p w14:paraId="2AA086A2" w14:textId="77777777" w:rsidR="00834F01" w:rsidRPr="00834F01" w:rsidRDefault="00834F01" w:rsidP="00834F01">
      <w:pPr>
        <w:rPr>
          <w:lang w:val="pt-BR"/>
        </w:rPr>
      </w:pPr>
      <w:r w:rsidRPr="00834F01">
        <w:rPr>
          <w:highlight w:val="yellow"/>
          <w:lang w:val="pt-BR"/>
        </w:rPr>
        <w:t>Descrever aqui os requisitos não funcionais do sistema.</w:t>
      </w:r>
    </w:p>
    <w:sectPr w:rsidR="00834F01" w:rsidRPr="00834F01" w:rsidSect="0072500A">
      <w:headerReference w:type="default" r:id="rId12"/>
      <w:footerReference w:type="default" r:id="rId13"/>
      <w:footnotePr>
        <w:pos w:val="beneathText"/>
      </w:footnotePr>
      <w:pgSz w:w="11907" w:h="16840" w:code="9"/>
      <w:pgMar w:top="1418" w:right="1418" w:bottom="1418" w:left="1418" w:header="709" w:footer="709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4" w:author="Marco Isaias Alayo Chavez" w:date="2021-08-29T17:11:00Z" w:initials="MIAC">
    <w:p w14:paraId="4D5C0A3E" w14:textId="4DD786B8" w:rsidR="003E0A22" w:rsidRDefault="003E0A22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3E0A22">
        <w:rPr>
          <w:lang w:val="pt-BR"/>
        </w:rPr>
        <w:t>Não tem nenhum processo mostrando u</w:t>
      </w:r>
      <w:r>
        <w:rPr>
          <w:lang w:val="pt-BR"/>
        </w:rPr>
        <w:t>m usuário criando um documento e mostrando as dificuldades para inserir fórmulas ou fazer cálculos.</w:t>
      </w:r>
    </w:p>
    <w:p w14:paraId="60581549" w14:textId="1B667EB8" w:rsidR="003E0A22" w:rsidRDefault="003E0A22">
      <w:pPr>
        <w:pStyle w:val="Textodecomentrio"/>
        <w:rPr>
          <w:lang w:val="pt-BR"/>
        </w:rPr>
      </w:pPr>
      <w:r>
        <w:rPr>
          <w:lang w:val="pt-BR"/>
        </w:rPr>
        <w:t>Eu lembro que a proposta de vocês era propor um novo editor de texto considerando as dificuldades que as pessoas da área de exatas tem para editar seus textos.</w:t>
      </w:r>
    </w:p>
    <w:p w14:paraId="34334D7E" w14:textId="0C665874" w:rsidR="003E0A22" w:rsidRPr="003E0A22" w:rsidRDefault="003E0A22">
      <w:pPr>
        <w:pStyle w:val="Textodecomentrio"/>
        <w:rPr>
          <w:lang w:val="pt-BR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334D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D63E50" w16cex:dateUtc="2021-08-29T20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334D7E" w16cid:durableId="24D63E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9E425" w14:textId="77777777" w:rsidR="005C704F" w:rsidRDefault="005C704F">
      <w:r>
        <w:separator/>
      </w:r>
    </w:p>
  </w:endnote>
  <w:endnote w:type="continuationSeparator" w:id="0">
    <w:p w14:paraId="60084CB0" w14:textId="77777777" w:rsidR="005C704F" w:rsidRDefault="005C7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26833" w14:textId="77777777" w:rsidR="002F0E81" w:rsidRDefault="002F0E81" w:rsidP="008C2AE5">
    <w:pPr>
      <w:pBdr>
        <w:top w:val="single" w:sz="4" w:space="1" w:color="auto"/>
      </w:pBdr>
    </w:pPr>
    <w:proofErr w:type="spellStart"/>
    <w:r>
      <w:rPr>
        <w:lang w:val="pt-BR"/>
      </w:rPr>
      <w:t>TMP_</w:t>
    </w:r>
    <w:r w:rsidR="003E197E">
      <w:rPr>
        <w:lang w:val="pt-BR"/>
      </w:rPr>
      <w:t>Model</w:t>
    </w:r>
    <w:r w:rsidR="00D97BB4">
      <w:rPr>
        <w:lang w:val="pt-BR"/>
      </w:rPr>
      <w:t>agem</w:t>
    </w:r>
    <w:proofErr w:type="spellEnd"/>
    <w:r w:rsidR="00D97BB4">
      <w:rPr>
        <w:lang w:val="pt-BR"/>
      </w:rPr>
      <w:t xml:space="preserve"> </w:t>
    </w:r>
    <w:r w:rsidR="00587024">
      <w:rPr>
        <w:lang w:val="pt-BR"/>
      </w:rPr>
      <w:t>S</w:t>
    </w:r>
    <w:r w:rsidR="00876462">
      <w:rPr>
        <w:lang w:val="pt-BR"/>
      </w:rPr>
      <w:t>OA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E94BB" w14:textId="77777777" w:rsidR="005C704F" w:rsidRDefault="005C704F">
      <w:r>
        <w:separator/>
      </w:r>
    </w:p>
  </w:footnote>
  <w:footnote w:type="continuationSeparator" w:id="0">
    <w:p w14:paraId="0A3430FC" w14:textId="77777777" w:rsidR="005C704F" w:rsidRDefault="005C7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4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33"/>
      <w:gridCol w:w="8407"/>
    </w:tblGrid>
    <w:tr w:rsidR="002F0E81" w:rsidRPr="00401001" w14:paraId="0B2A1CB6" w14:textId="77777777" w:rsidTr="003474F5">
      <w:trPr>
        <w:trHeight w:val="1651"/>
        <w:jc w:val="center"/>
      </w:trPr>
      <w:tc>
        <w:tcPr>
          <w:tcW w:w="1533" w:type="dxa"/>
        </w:tcPr>
        <w:p w14:paraId="6E89950F" w14:textId="008A3CFC" w:rsidR="002F0E81" w:rsidRDefault="00FA73B3" w:rsidP="002101E2">
          <w:pPr>
            <w:pStyle w:val="Cabealho"/>
            <w:snapToGrid w:val="0"/>
            <w:ind w:left="-70"/>
            <w:rPr>
              <w:sz w:val="16"/>
            </w:rPr>
          </w:pPr>
          <w:r>
            <w:rPr>
              <w:noProof/>
              <w:sz w:val="16"/>
              <w:lang w:eastAsia="pt-BR"/>
            </w:rPr>
            <w:drawing>
              <wp:anchor distT="0" distB="0" distL="114300" distR="114300" simplePos="0" relativeHeight="251657728" behindDoc="0" locked="0" layoutInCell="1" allowOverlap="1" wp14:anchorId="6F3BC0C1" wp14:editId="22D5D648">
                <wp:simplePos x="0" y="0"/>
                <wp:positionH relativeFrom="column">
                  <wp:posOffset>-44450</wp:posOffset>
                </wp:positionH>
                <wp:positionV relativeFrom="paragraph">
                  <wp:posOffset>0</wp:posOffset>
                </wp:positionV>
                <wp:extent cx="956945" cy="845185"/>
                <wp:effectExtent l="0" t="0" r="0" b="0"/>
                <wp:wrapSquare wrapText="bothSides"/>
                <wp:docPr id="1" name="Imagem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845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07" w:type="dxa"/>
        </w:tcPr>
        <w:p w14:paraId="2F284B39" w14:textId="77777777" w:rsidR="002F0E81" w:rsidRPr="00435EF8" w:rsidRDefault="002F0E81" w:rsidP="003474F5">
          <w:pPr>
            <w:spacing w:line="360" w:lineRule="auto"/>
            <w:ind w:right="-376"/>
            <w:jc w:val="center"/>
            <w:rPr>
              <w:b/>
              <w:sz w:val="32"/>
              <w:szCs w:val="32"/>
              <w:lang w:val="pt-BR"/>
            </w:rPr>
          </w:pPr>
          <w:r w:rsidRPr="00435EF8">
            <w:rPr>
              <w:b/>
              <w:sz w:val="32"/>
              <w:szCs w:val="32"/>
              <w:lang w:val="pt-BR"/>
            </w:rPr>
            <w:t>CENTRO UNIVERSITÁRIO FEI</w:t>
          </w:r>
        </w:p>
        <w:p w14:paraId="37DA9D67" w14:textId="77777777" w:rsidR="002F0E81" w:rsidRPr="00435EF8" w:rsidRDefault="002F0E81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>
            <w:rPr>
              <w:sz w:val="16"/>
              <w:lang w:val="pt-BR"/>
            </w:rPr>
            <w:t>A</w:t>
          </w:r>
          <w:r w:rsidRPr="00435EF8">
            <w:rPr>
              <w:sz w:val="20"/>
              <w:szCs w:val="20"/>
              <w:lang w:val="pt-BR"/>
            </w:rPr>
            <w:t>venida Humberto de Alencar Castelo Branco, 3972, CEP: 09850-901 São Ber</w:t>
          </w:r>
          <w:r>
            <w:rPr>
              <w:sz w:val="20"/>
              <w:szCs w:val="20"/>
              <w:lang w:val="pt-BR"/>
            </w:rPr>
            <w:t>nar</w:t>
          </w:r>
          <w:r w:rsidRPr="00435EF8">
            <w:rPr>
              <w:sz w:val="20"/>
              <w:szCs w:val="20"/>
              <w:lang w:val="pt-BR"/>
            </w:rPr>
            <w:t>do do Campo</w:t>
          </w:r>
        </w:p>
        <w:p w14:paraId="58D54E22" w14:textId="77777777" w:rsidR="002F0E81" w:rsidRPr="003474F5" w:rsidRDefault="002F0E81" w:rsidP="002101E2">
          <w:pPr>
            <w:ind w:right="-516"/>
            <w:jc w:val="center"/>
            <w:rPr>
              <w:sz w:val="20"/>
              <w:szCs w:val="20"/>
              <w:lang w:val="pt-BR"/>
            </w:rPr>
          </w:pPr>
          <w:r w:rsidRPr="003474F5">
            <w:rPr>
              <w:sz w:val="20"/>
              <w:szCs w:val="20"/>
              <w:lang w:val="pt-BR"/>
            </w:rPr>
            <w:t>Telefone: (011) 4353-2900     Fax (011) 4109-5994</w:t>
          </w:r>
        </w:p>
        <w:p w14:paraId="0A2366C4" w14:textId="77777777" w:rsidR="002F0E81" w:rsidRDefault="002F0E81" w:rsidP="002101E2">
          <w:pPr>
            <w:pBdr>
              <w:top w:val="single" w:sz="4" w:space="1" w:color="000000"/>
            </w:pBdr>
            <w:jc w:val="center"/>
            <w:rPr>
              <w:lang w:val="pt-BR"/>
            </w:rPr>
          </w:pPr>
          <w:r>
            <w:rPr>
              <w:lang w:val="pt-BR"/>
            </w:rPr>
            <w:t>Curso de Ciências da Computação</w:t>
          </w:r>
        </w:p>
      </w:tc>
    </w:tr>
  </w:tbl>
  <w:p w14:paraId="699C2BBC" w14:textId="77777777" w:rsidR="002F0E81" w:rsidRDefault="002F0E81" w:rsidP="0044002D">
    <w:pPr>
      <w:pStyle w:val="Cabealho"/>
    </w:pPr>
  </w:p>
  <w:p w14:paraId="2746BF4A" w14:textId="77777777" w:rsidR="002F0E81" w:rsidRPr="0044002D" w:rsidRDefault="002F0E81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24FD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245"/>
        </w:tabs>
        <w:ind w:left="5245" w:hanging="567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9C63301"/>
    <w:multiLevelType w:val="hybridMultilevel"/>
    <w:tmpl w:val="B9B26E16"/>
    <w:lvl w:ilvl="0" w:tplc="384ADF10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43BA5"/>
    <w:multiLevelType w:val="hybridMultilevel"/>
    <w:tmpl w:val="BD40C2B0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E3B68"/>
    <w:multiLevelType w:val="hybridMultilevel"/>
    <w:tmpl w:val="679AD5A4"/>
    <w:lvl w:ilvl="0" w:tplc="4C26E62E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76C5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58029E8"/>
    <w:multiLevelType w:val="multilevel"/>
    <w:tmpl w:val="961EA9C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19821AB"/>
    <w:multiLevelType w:val="hybridMultilevel"/>
    <w:tmpl w:val="CFF474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4F87233C"/>
    <w:multiLevelType w:val="hybridMultilevel"/>
    <w:tmpl w:val="DA4879EC"/>
    <w:lvl w:ilvl="0" w:tplc="0409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4" w15:restartNumberingAfterBreak="0">
    <w:nsid w:val="5537570A"/>
    <w:multiLevelType w:val="hybridMultilevel"/>
    <w:tmpl w:val="A528A06E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9436F"/>
    <w:multiLevelType w:val="multilevel"/>
    <w:tmpl w:val="82FC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963A9C"/>
    <w:multiLevelType w:val="hybridMultilevel"/>
    <w:tmpl w:val="6FA22972"/>
    <w:lvl w:ilvl="0" w:tplc="454CF5DA">
      <w:start w:val="1"/>
      <w:numFmt w:val="bullet"/>
      <w:lvlText w:val=""/>
      <w:lvlJc w:val="left"/>
      <w:pPr>
        <w:tabs>
          <w:tab w:val="num" w:pos="510"/>
        </w:tabs>
        <w:ind w:left="357" w:firstLine="0"/>
      </w:pPr>
      <w:rPr>
        <w:rFonts w:ascii="Wingdings" w:hAnsi="Wingdings" w:hint="default"/>
        <w:sz w:val="20"/>
        <w:szCs w:val="20"/>
      </w:rPr>
    </w:lvl>
    <w:lvl w:ilvl="1" w:tplc="30DCC2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F1CE4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A89D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7C77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904D6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62E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D02D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4D6A7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A90DCD"/>
    <w:multiLevelType w:val="hybridMultilevel"/>
    <w:tmpl w:val="65828F36"/>
    <w:lvl w:ilvl="0" w:tplc="384ADF10">
      <w:start w:val="1"/>
      <w:numFmt w:val="bullet"/>
      <w:lvlText w:val=""/>
      <w:lvlJc w:val="left"/>
      <w:pPr>
        <w:tabs>
          <w:tab w:val="num" w:pos="397"/>
        </w:tabs>
        <w:ind w:left="360" w:firstLine="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DA7A77"/>
    <w:multiLevelType w:val="hybridMultilevel"/>
    <w:tmpl w:val="120EE660"/>
    <w:lvl w:ilvl="0" w:tplc="1C820AFA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9" w15:restartNumberingAfterBreak="0">
    <w:nsid w:val="7B1816C6"/>
    <w:multiLevelType w:val="hybridMultilevel"/>
    <w:tmpl w:val="D96242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9"/>
  </w:num>
  <w:num w:numId="8">
    <w:abstractNumId w:val="7"/>
  </w:num>
  <w:num w:numId="9">
    <w:abstractNumId w:val="16"/>
  </w:num>
  <w:num w:numId="10">
    <w:abstractNumId w:val="18"/>
  </w:num>
  <w:num w:numId="11">
    <w:abstractNumId w:val="13"/>
  </w:num>
  <w:num w:numId="12">
    <w:abstractNumId w:val="17"/>
  </w:num>
  <w:num w:numId="13">
    <w:abstractNumId w:val="8"/>
  </w:num>
  <w:num w:numId="14">
    <w:abstractNumId w:val="9"/>
  </w:num>
  <w:num w:numId="15">
    <w:abstractNumId w:val="11"/>
  </w:num>
  <w:num w:numId="16">
    <w:abstractNumId w:val="10"/>
  </w:num>
  <w:num w:numId="17">
    <w:abstractNumId w:val="12"/>
  </w:num>
  <w:num w:numId="18">
    <w:abstractNumId w:val="0"/>
  </w:num>
  <w:num w:numId="19">
    <w:abstractNumId w:val="14"/>
  </w:num>
  <w:num w:numId="20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co Isaias Alayo Chavez">
    <w15:presenceInfo w15:providerId="Windows Live" w15:userId="00cecea75f4553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activeWritingStyle w:appName="MSWord" w:lang="en-US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97E"/>
    <w:rsid w:val="0002255E"/>
    <w:rsid w:val="0004121A"/>
    <w:rsid w:val="0006417F"/>
    <w:rsid w:val="000C0D1D"/>
    <w:rsid w:val="000C242C"/>
    <w:rsid w:val="000D7557"/>
    <w:rsid w:val="000F607B"/>
    <w:rsid w:val="001E7D46"/>
    <w:rsid w:val="002101E2"/>
    <w:rsid w:val="00252A20"/>
    <w:rsid w:val="002A67E3"/>
    <w:rsid w:val="002C578F"/>
    <w:rsid w:val="002E097E"/>
    <w:rsid w:val="002F0E81"/>
    <w:rsid w:val="002F32BE"/>
    <w:rsid w:val="00342E76"/>
    <w:rsid w:val="00344C9F"/>
    <w:rsid w:val="003474F5"/>
    <w:rsid w:val="00352F47"/>
    <w:rsid w:val="00370748"/>
    <w:rsid w:val="003B676F"/>
    <w:rsid w:val="003E0A22"/>
    <w:rsid w:val="003E197E"/>
    <w:rsid w:val="00401001"/>
    <w:rsid w:val="004307C4"/>
    <w:rsid w:val="00435EF8"/>
    <w:rsid w:val="0044002D"/>
    <w:rsid w:val="004630FC"/>
    <w:rsid w:val="00516A76"/>
    <w:rsid w:val="00587024"/>
    <w:rsid w:val="005A1870"/>
    <w:rsid w:val="005C704F"/>
    <w:rsid w:val="005D234A"/>
    <w:rsid w:val="005D4BA2"/>
    <w:rsid w:val="00621FBC"/>
    <w:rsid w:val="00641079"/>
    <w:rsid w:val="0069424A"/>
    <w:rsid w:val="006A0E8B"/>
    <w:rsid w:val="006A16AD"/>
    <w:rsid w:val="006F3548"/>
    <w:rsid w:val="0072500A"/>
    <w:rsid w:val="0075779E"/>
    <w:rsid w:val="007577E7"/>
    <w:rsid w:val="007B7814"/>
    <w:rsid w:val="007E2C5A"/>
    <w:rsid w:val="007E6EE9"/>
    <w:rsid w:val="007F511C"/>
    <w:rsid w:val="00834F01"/>
    <w:rsid w:val="00851F4E"/>
    <w:rsid w:val="00857CF0"/>
    <w:rsid w:val="00873422"/>
    <w:rsid w:val="00876462"/>
    <w:rsid w:val="008C2AE5"/>
    <w:rsid w:val="008D2C0F"/>
    <w:rsid w:val="00910CC8"/>
    <w:rsid w:val="00923146"/>
    <w:rsid w:val="00926D8A"/>
    <w:rsid w:val="0099310E"/>
    <w:rsid w:val="009A1F09"/>
    <w:rsid w:val="009D50EA"/>
    <w:rsid w:val="00A048F5"/>
    <w:rsid w:val="00A11686"/>
    <w:rsid w:val="00A16B27"/>
    <w:rsid w:val="00A47FAD"/>
    <w:rsid w:val="00A5015C"/>
    <w:rsid w:val="00A64F66"/>
    <w:rsid w:val="00A666EB"/>
    <w:rsid w:val="00A66DA1"/>
    <w:rsid w:val="00A8419A"/>
    <w:rsid w:val="00BB48A1"/>
    <w:rsid w:val="00BC3369"/>
    <w:rsid w:val="00BD6639"/>
    <w:rsid w:val="00BE1C31"/>
    <w:rsid w:val="00BE530B"/>
    <w:rsid w:val="00BE796E"/>
    <w:rsid w:val="00C031A9"/>
    <w:rsid w:val="00C26527"/>
    <w:rsid w:val="00C7420D"/>
    <w:rsid w:val="00C809D9"/>
    <w:rsid w:val="00CB41E0"/>
    <w:rsid w:val="00CB5D70"/>
    <w:rsid w:val="00CD07C8"/>
    <w:rsid w:val="00D54FCA"/>
    <w:rsid w:val="00D97BB4"/>
    <w:rsid w:val="00DD051D"/>
    <w:rsid w:val="00DE1B65"/>
    <w:rsid w:val="00DF10FA"/>
    <w:rsid w:val="00E45B7D"/>
    <w:rsid w:val="00E72146"/>
    <w:rsid w:val="00E800F8"/>
    <w:rsid w:val="00ED6CC8"/>
    <w:rsid w:val="00EF4771"/>
    <w:rsid w:val="00F11043"/>
    <w:rsid w:val="00F27CB1"/>
    <w:rsid w:val="00F53F19"/>
    <w:rsid w:val="00F946CF"/>
    <w:rsid w:val="00FA73B3"/>
    <w:rsid w:val="00FB7CDA"/>
    <w:rsid w:val="00FC321C"/>
    <w:rsid w:val="00FE1CB0"/>
    <w:rsid w:val="00FE29C9"/>
    <w:rsid w:val="00FF2050"/>
    <w:rsid w:val="02F42F4D"/>
    <w:rsid w:val="04471A13"/>
    <w:rsid w:val="11CD896F"/>
    <w:rsid w:val="129AF8F4"/>
    <w:rsid w:val="14AD16D9"/>
    <w:rsid w:val="179202D0"/>
    <w:rsid w:val="1A14A0A8"/>
    <w:rsid w:val="1CF45A3A"/>
    <w:rsid w:val="1ED16E8E"/>
    <w:rsid w:val="20645679"/>
    <w:rsid w:val="21154C5D"/>
    <w:rsid w:val="21ABB0E0"/>
    <w:rsid w:val="244BE4FA"/>
    <w:rsid w:val="254FAF32"/>
    <w:rsid w:val="27E0BB58"/>
    <w:rsid w:val="2A142135"/>
    <w:rsid w:val="2C390B4D"/>
    <w:rsid w:val="2E8063C7"/>
    <w:rsid w:val="2FF06057"/>
    <w:rsid w:val="30C9C870"/>
    <w:rsid w:val="32FD6FB0"/>
    <w:rsid w:val="345B97AB"/>
    <w:rsid w:val="3555C2D5"/>
    <w:rsid w:val="35F8BB27"/>
    <w:rsid w:val="39823791"/>
    <w:rsid w:val="3ADA3FF3"/>
    <w:rsid w:val="3D50AAEA"/>
    <w:rsid w:val="3F9AFE45"/>
    <w:rsid w:val="42EA7547"/>
    <w:rsid w:val="43E62A6E"/>
    <w:rsid w:val="43EB48E4"/>
    <w:rsid w:val="44C4EA38"/>
    <w:rsid w:val="455BBCCF"/>
    <w:rsid w:val="4A287733"/>
    <w:rsid w:val="4D66CEB4"/>
    <w:rsid w:val="509E6F76"/>
    <w:rsid w:val="54C38F67"/>
    <w:rsid w:val="559B09C4"/>
    <w:rsid w:val="574AEF90"/>
    <w:rsid w:val="5A7CC0AA"/>
    <w:rsid w:val="5DC0507D"/>
    <w:rsid w:val="6034A151"/>
    <w:rsid w:val="60E3570E"/>
    <w:rsid w:val="60E9ECDC"/>
    <w:rsid w:val="634736B3"/>
    <w:rsid w:val="6437E987"/>
    <w:rsid w:val="66A666F8"/>
    <w:rsid w:val="6750B5A0"/>
    <w:rsid w:val="684CFC96"/>
    <w:rsid w:val="68DB639C"/>
    <w:rsid w:val="68F2324D"/>
    <w:rsid w:val="6C4B62C9"/>
    <w:rsid w:val="6E6DB0DE"/>
    <w:rsid w:val="6FF84668"/>
    <w:rsid w:val="70588059"/>
    <w:rsid w:val="71AD3F26"/>
    <w:rsid w:val="71E9199F"/>
    <w:rsid w:val="762940A0"/>
    <w:rsid w:val="776239DC"/>
    <w:rsid w:val="7794A135"/>
    <w:rsid w:val="78F11A38"/>
    <w:rsid w:val="7C24793B"/>
    <w:rsid w:val="7C558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904497"/>
  <w15:chartTrackingRefBased/>
  <w15:docId w15:val="{2599D254-92BA-4B80-86D5-5B912924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jc w:val="both"/>
    </w:pPr>
    <w:rPr>
      <w:sz w:val="24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  <w:lang w:val="pt-BR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ind w:left="567"/>
      <w:outlineLvl w:val="1"/>
    </w:pPr>
    <w:rPr>
      <w:b/>
      <w:bCs/>
      <w:i/>
      <w:iCs/>
      <w:sz w:val="28"/>
      <w:szCs w:val="28"/>
      <w:lang w:val="pt-BR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  <w:lang w:val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  <w:lang w:val="pt-BR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b/>
      <w:bCs/>
      <w:sz w:val="22"/>
      <w:szCs w:val="22"/>
      <w:lang w:val="pt-BR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lang w:val="pt-BR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iCs/>
      <w:lang w:val="pt-BR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1">
    <w:name w:val="WW8Num1z1"/>
    <w:rPr>
      <w:color w:val="auto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20"/>
      <w:szCs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  <w:sz w:val="20"/>
      <w:szCs w:val="2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Wingdings" w:hAnsi="Wingdings"/>
      <w:sz w:val="20"/>
      <w:szCs w:val="20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20"/>
      <w:szCs w:val="20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10z0">
    <w:name w:val="WW8Num10z0"/>
    <w:rPr>
      <w:rFonts w:ascii="Wingdings" w:hAnsi="Wingdings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3z0">
    <w:name w:val="WW8Num13z0"/>
    <w:rPr>
      <w:rFonts w:ascii="Wingdings" w:hAnsi="Wingdings"/>
      <w:sz w:val="20"/>
      <w:szCs w:val="20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sz w:val="20"/>
      <w:szCs w:val="20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DefaultParagraphFont0">
    <w:name w:val="Default Paragraph Font0"/>
  </w:style>
  <w:style w:type="character" w:styleId="Nmerodepgina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48"/>
      <w:lang w:val="pt-BR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" w:hAnsi="Arial"/>
      <w:szCs w:val="20"/>
      <w:lang w:val="pt-BR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requisito">
    <w:name w:val="requisito"/>
    <w:basedOn w:val="Normal"/>
    <w:pPr>
      <w:tabs>
        <w:tab w:val="left" w:pos="2268"/>
      </w:tabs>
      <w:spacing w:before="240"/>
      <w:ind w:left="1134" w:hanging="1134"/>
    </w:pPr>
    <w:rPr>
      <w:rFonts w:ascii="Arial" w:hAnsi="Arial"/>
      <w:szCs w:val="20"/>
      <w:lang w:val="pt-BR"/>
    </w:rPr>
  </w:style>
  <w:style w:type="paragraph" w:customStyle="1" w:styleId="fax">
    <w:name w:val="fax"/>
    <w:basedOn w:val="Normal"/>
    <w:rPr>
      <w:rFonts w:ascii="Arial" w:hAnsi="Arial"/>
      <w:sz w:val="20"/>
      <w:szCs w:val="20"/>
      <w:lang w:val="pt-PT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  <w:lang w:val="pt-BR"/>
    </w:rPr>
  </w:style>
  <w:style w:type="paragraph" w:customStyle="1" w:styleId="anotaoderequisito">
    <w:name w:val="anotação de requisito"/>
    <w:basedOn w:val="Normal"/>
    <w:pPr>
      <w:ind w:left="1134"/>
    </w:pPr>
    <w:rPr>
      <w:rFonts w:ascii="Arial" w:hAnsi="Arial"/>
      <w:i/>
      <w:szCs w:val="20"/>
      <w:lang w:val="pt-BR"/>
    </w:r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sz w:val="40"/>
      <w:szCs w:val="20"/>
      <w:lang w:val="pt-BR"/>
    </w:rPr>
  </w:style>
  <w:style w:type="paragraph" w:styleId="Subttulo">
    <w:name w:val="Subtitle"/>
    <w:basedOn w:val="Heading"/>
    <w:next w:val="Corpodetexto"/>
    <w:qFormat/>
    <w:pPr>
      <w:jc w:val="center"/>
    </w:pPr>
    <w:rPr>
      <w:i/>
      <w:iCs/>
    </w:rPr>
  </w:style>
  <w:style w:type="paragraph" w:styleId="Sumrio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Corpodetexto2">
    <w:name w:val="Body Text 2"/>
    <w:basedOn w:val="Normal"/>
    <w:rPr>
      <w:lang w:val="pt-BR"/>
    </w:rPr>
  </w:style>
  <w:style w:type="paragraph" w:styleId="Sumrio3">
    <w:name w:val="toc 3"/>
    <w:basedOn w:val="Normal"/>
    <w:next w:val="Normal"/>
    <w:uiPriority w:val="39"/>
    <w:pPr>
      <w:ind w:left="48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sz w:val="18"/>
      <w:szCs w:val="18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Textodenotadefim">
    <w:name w:val="endnote text"/>
    <w:basedOn w:val="Normal"/>
    <w:semiHidden/>
    <w:rPr>
      <w:rFonts w:ascii="Arial" w:hAnsi="Arial"/>
      <w:szCs w:val="20"/>
      <w:lang w:val="pt-BR"/>
    </w:rPr>
  </w:style>
  <w:style w:type="paragraph" w:customStyle="1" w:styleId="Framecontents">
    <w:name w:val="Frame contents"/>
    <w:basedOn w:val="Corpodetexto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Figura">
    <w:name w:val="Figura"/>
    <w:basedOn w:val="Legenda"/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C031A9"/>
    <w:rPr>
      <w:b/>
      <w:bCs/>
    </w:rPr>
  </w:style>
  <w:style w:type="character" w:customStyle="1" w:styleId="TextodecomentrioChar">
    <w:name w:val="Texto de comentário Char"/>
    <w:link w:val="Textodecomentrio"/>
    <w:semiHidden/>
    <w:rsid w:val="00C031A9"/>
    <w:rPr>
      <w:lang w:val="en-US" w:eastAsia="ar-SA"/>
    </w:rPr>
  </w:style>
  <w:style w:type="character" w:customStyle="1" w:styleId="AssuntodocomentrioChar">
    <w:name w:val="Assunto do comentário Char"/>
    <w:basedOn w:val="TextodecomentrioChar"/>
    <w:link w:val="Assuntodocomentrio"/>
    <w:rsid w:val="00C031A9"/>
    <w:rPr>
      <w:lang w:val="en-US" w:eastAsia="ar-SA"/>
    </w:rPr>
  </w:style>
  <w:style w:type="table" w:styleId="Tabelacomgrade">
    <w:name w:val="Table Grid"/>
    <w:basedOn w:val="Tabelanormal"/>
    <w:rsid w:val="00F94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2">
    <w:name w:val="Table Web 2"/>
    <w:basedOn w:val="Tabelanormal"/>
    <w:rsid w:val="00587024"/>
    <w:pPr>
      <w:suppressAutoHyphens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rsid w:val="00587024"/>
    <w:pPr>
      <w:suppressAutoHyphens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rsid w:val="00587024"/>
    <w:pPr>
      <w:suppressAutoHyphens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viso">
    <w:name w:val="Revision"/>
    <w:hidden/>
    <w:uiPriority w:val="99"/>
    <w:semiHidden/>
    <w:rsid w:val="003E0A22"/>
    <w:rPr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362</Words>
  <Characters>1961</Characters>
  <Application>Microsoft Office Word</Application>
  <DocSecurity>0</DocSecurity>
  <Lines>16</Lines>
  <Paragraphs>4</Paragraphs>
  <ScaleCrop>false</ScaleCrop>
  <Company>Grizli777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subject/>
  <dc:creator>Fábio Levy Siqueira</dc:creator>
  <cp:keywords/>
  <cp:lastModifiedBy>Marco Isaias Alayo Chavez</cp:lastModifiedBy>
  <cp:revision>3</cp:revision>
  <cp:lastPrinted>2009-02-04T17:49:00Z</cp:lastPrinted>
  <dcterms:created xsi:type="dcterms:W3CDTF">2021-08-29T20:08:00Z</dcterms:created>
  <dcterms:modified xsi:type="dcterms:W3CDTF">2021-08-29T20:15:00Z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300.000000000000</vt:lpwstr>
  </property>
  <property fmtid="{D5CDD505-2E9C-101B-9397-08002B2CF9AE}" pid="3" name="GUID">
    <vt:lpwstr>{20050711-1425-1430-A2C0-C59CC90507D7}</vt:lpwstr>
  </property>
  <property fmtid="{D5CDD505-2E9C-101B-9397-08002B2CF9AE}" pid="4" name="SPSDescription">
    <vt:lpwstr>Documento de Especificação de Requisitos</vt:lpwstr>
  </property>
  <property fmtid="{D5CDD505-2E9C-101B-9397-08002B2CF9AE}" pid="5" name="Owner">
    <vt:lpwstr>Nathalia Sautchuk</vt:lpwstr>
  </property>
  <property fmtid="{D5CDD505-2E9C-101B-9397-08002B2CF9AE}" pid="6" name="Status">
    <vt:lpwstr>Final</vt:lpwstr>
  </property>
</Properties>
</file>